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8317" w14:textId="1DD8EE2C" w:rsidR="00E42861" w:rsidRPr="00F9338B" w:rsidRDefault="00E42861" w:rsidP="00E42861">
      <w:pPr>
        <w:jc w:val="center"/>
        <w:rPr>
          <w:rFonts w:asciiTheme="majorHAnsi" w:hAnsiTheme="majorHAnsi" w:cstheme="majorHAnsi"/>
          <w:b/>
          <w:bCs/>
          <w:color w:val="4472C4" w:themeColor="accent1"/>
          <w:sz w:val="24"/>
          <w:szCs w:val="24"/>
        </w:rPr>
      </w:pPr>
      <w:r w:rsidRPr="00F9338B">
        <w:rPr>
          <w:rFonts w:asciiTheme="majorHAnsi" w:hAnsiTheme="majorHAnsi" w:cstheme="majorHAnsi"/>
          <w:b/>
          <w:bCs/>
          <w:color w:val="4472C4" w:themeColor="accent1"/>
          <w:sz w:val="24"/>
          <w:szCs w:val="24"/>
        </w:rPr>
        <w:t>SUMMARY</w:t>
      </w:r>
    </w:p>
    <w:p w14:paraId="41179407" w14:textId="77777777" w:rsidR="00E42861" w:rsidRPr="00F9338B" w:rsidRDefault="00E42861" w:rsidP="005A15CA">
      <w:pPr>
        <w:rPr>
          <w:rFonts w:cstheme="minorHAnsi"/>
          <w:b/>
          <w:bCs/>
          <w:color w:val="538135" w:themeColor="accent6" w:themeShade="BF"/>
          <w:sz w:val="24"/>
          <w:szCs w:val="24"/>
        </w:rPr>
      </w:pPr>
    </w:p>
    <w:p w14:paraId="2A612AA4" w14:textId="7F74DB8C" w:rsidR="00D123D6" w:rsidRPr="00F9338B" w:rsidRDefault="005A15CA" w:rsidP="005A15CA">
      <w:pPr>
        <w:rPr>
          <w:rFonts w:asciiTheme="majorHAnsi" w:hAnsiTheme="majorHAnsi" w:cstheme="majorHAnsi"/>
          <w:b/>
          <w:bCs/>
          <w:color w:val="4472C4" w:themeColor="accent1"/>
          <w:sz w:val="24"/>
          <w:szCs w:val="24"/>
        </w:rPr>
      </w:pPr>
      <w:r w:rsidRPr="00F9338B">
        <w:rPr>
          <w:rFonts w:asciiTheme="majorHAnsi" w:hAnsiTheme="majorHAnsi" w:cstheme="majorHAnsi"/>
          <w:b/>
          <w:bCs/>
          <w:color w:val="4472C4" w:themeColor="accent1"/>
          <w:sz w:val="24"/>
          <w:szCs w:val="24"/>
        </w:rPr>
        <w:t xml:space="preserve">Purpose: </w:t>
      </w:r>
    </w:p>
    <w:p w14:paraId="4DA7BF83" w14:textId="5795D6E0" w:rsidR="005A15CA" w:rsidRPr="00F9338B" w:rsidRDefault="005A15CA" w:rsidP="005A15CA">
      <w:pPr>
        <w:rPr>
          <w:rFonts w:cstheme="minorHAnsi"/>
          <w:sz w:val="24"/>
          <w:szCs w:val="24"/>
        </w:rPr>
      </w:pPr>
      <w:r w:rsidRPr="00F9338B">
        <w:rPr>
          <w:rFonts w:cstheme="minorHAnsi"/>
          <w:sz w:val="24"/>
          <w:szCs w:val="24"/>
        </w:rPr>
        <w:t>In this assignment, you will create a Data Collection and Management Map. This is a high-level view of your entire data pipeline. Throughout the course you will be referring to this Map as you drill down into specific areas.</w:t>
      </w:r>
    </w:p>
    <w:p w14:paraId="59CE5FFB" w14:textId="77777777" w:rsidR="00D123D6" w:rsidRPr="00F9338B" w:rsidRDefault="005A15CA" w:rsidP="005A15CA">
      <w:pPr>
        <w:rPr>
          <w:rFonts w:asciiTheme="majorHAnsi" w:hAnsiTheme="majorHAnsi" w:cstheme="majorHAnsi"/>
          <w:b/>
          <w:bCs/>
          <w:color w:val="4472C4" w:themeColor="accent1"/>
          <w:sz w:val="24"/>
          <w:szCs w:val="24"/>
        </w:rPr>
      </w:pPr>
      <w:r w:rsidRPr="00F9338B">
        <w:rPr>
          <w:rFonts w:asciiTheme="majorHAnsi" w:hAnsiTheme="majorHAnsi" w:cstheme="majorHAnsi"/>
          <w:b/>
          <w:bCs/>
          <w:color w:val="4472C4" w:themeColor="accent1"/>
          <w:sz w:val="24"/>
          <w:szCs w:val="24"/>
        </w:rPr>
        <w:t xml:space="preserve">Assignment Objective: </w:t>
      </w:r>
    </w:p>
    <w:p w14:paraId="376AF61B" w14:textId="6CAD9231" w:rsidR="005A15CA" w:rsidRPr="00F9338B" w:rsidRDefault="005A15CA" w:rsidP="005A15CA">
      <w:pPr>
        <w:rPr>
          <w:rFonts w:cstheme="minorHAnsi"/>
          <w:sz w:val="24"/>
          <w:szCs w:val="24"/>
        </w:rPr>
      </w:pPr>
      <w:r w:rsidRPr="00F9338B">
        <w:rPr>
          <w:rFonts w:cstheme="minorHAnsi"/>
          <w:sz w:val="24"/>
          <w:szCs w:val="24"/>
        </w:rPr>
        <w:t>Create a Data Collection and Management Map for the organization that you chose at the beginning of this course.</w:t>
      </w:r>
    </w:p>
    <w:p w14:paraId="398C119D" w14:textId="77777777" w:rsidR="00D123D6" w:rsidRPr="00F9338B" w:rsidRDefault="005A15CA" w:rsidP="005A15CA">
      <w:pPr>
        <w:rPr>
          <w:rFonts w:asciiTheme="majorHAnsi" w:hAnsiTheme="majorHAnsi" w:cstheme="majorHAnsi"/>
          <w:b/>
          <w:bCs/>
          <w:color w:val="4472C4" w:themeColor="accent1"/>
          <w:sz w:val="24"/>
          <w:szCs w:val="24"/>
        </w:rPr>
      </w:pPr>
      <w:r w:rsidRPr="00F9338B">
        <w:rPr>
          <w:rFonts w:asciiTheme="majorHAnsi" w:hAnsiTheme="majorHAnsi" w:cstheme="majorHAnsi"/>
          <w:b/>
          <w:bCs/>
          <w:color w:val="4472C4" w:themeColor="accent1"/>
          <w:sz w:val="24"/>
          <w:szCs w:val="24"/>
        </w:rPr>
        <w:t xml:space="preserve">Instructions: </w:t>
      </w:r>
    </w:p>
    <w:p w14:paraId="35E59848" w14:textId="5D44F587" w:rsidR="005A15CA" w:rsidRPr="00F9338B" w:rsidRDefault="005A15CA" w:rsidP="005A15CA">
      <w:pPr>
        <w:rPr>
          <w:rFonts w:cstheme="minorHAnsi"/>
          <w:sz w:val="24"/>
          <w:szCs w:val="24"/>
        </w:rPr>
      </w:pPr>
      <w:r w:rsidRPr="00F9338B">
        <w:rPr>
          <w:rFonts w:cstheme="minorHAnsi"/>
          <w:sz w:val="24"/>
          <w:szCs w:val="24"/>
        </w:rPr>
        <w:t>In this assignment, you are describing a business-related data problem that an organization is having. You will have received instructions from your professor about selecting your organization. Use the following prompts to frame your assignment. Please answer in paragraph format.</w:t>
      </w:r>
    </w:p>
    <w:p w14:paraId="371A453D" w14:textId="390FBE3C" w:rsidR="005A15CA" w:rsidRPr="00F9338B" w:rsidRDefault="005A15CA" w:rsidP="005A15CA">
      <w:pPr>
        <w:rPr>
          <w:rFonts w:cstheme="minorHAnsi"/>
          <w:sz w:val="24"/>
          <w:szCs w:val="24"/>
        </w:rPr>
      </w:pPr>
      <w:r w:rsidRPr="00F9338B">
        <w:rPr>
          <w:rFonts w:cstheme="minorHAnsi"/>
          <w:sz w:val="24"/>
          <w:szCs w:val="24"/>
        </w:rPr>
        <w:t>1.</w:t>
      </w:r>
      <w:r w:rsidR="00E42861" w:rsidRPr="00F9338B">
        <w:rPr>
          <w:rFonts w:cstheme="minorHAnsi"/>
          <w:sz w:val="24"/>
          <w:szCs w:val="24"/>
        </w:rPr>
        <w:t xml:space="preserve"> </w:t>
      </w:r>
      <w:r w:rsidRPr="00F9338B">
        <w:rPr>
          <w:rFonts w:cstheme="minorHAnsi"/>
          <w:sz w:val="24"/>
          <w:szCs w:val="24"/>
        </w:rPr>
        <w:t>What is the name of your organization?</w:t>
      </w:r>
    </w:p>
    <w:p w14:paraId="58E7C954" w14:textId="5CC91D18" w:rsidR="005A15CA" w:rsidRPr="00F9338B" w:rsidRDefault="005A15CA" w:rsidP="005A15CA">
      <w:pPr>
        <w:rPr>
          <w:rFonts w:cstheme="minorHAnsi"/>
          <w:sz w:val="24"/>
          <w:szCs w:val="24"/>
        </w:rPr>
      </w:pPr>
      <w:r w:rsidRPr="00F9338B">
        <w:rPr>
          <w:rFonts w:cstheme="minorHAnsi"/>
          <w:sz w:val="24"/>
          <w:szCs w:val="24"/>
        </w:rPr>
        <w:t>2.</w:t>
      </w:r>
      <w:r w:rsidR="00E42861" w:rsidRPr="00F9338B">
        <w:rPr>
          <w:rFonts w:cstheme="minorHAnsi"/>
          <w:sz w:val="24"/>
          <w:szCs w:val="24"/>
        </w:rPr>
        <w:t xml:space="preserve">  </w:t>
      </w:r>
      <w:r w:rsidRPr="00F9338B">
        <w:rPr>
          <w:rFonts w:cstheme="minorHAnsi"/>
          <w:sz w:val="24"/>
          <w:szCs w:val="24"/>
        </w:rPr>
        <w:t>What business problem is your organization trying to solve?</w:t>
      </w:r>
    </w:p>
    <w:p w14:paraId="1D853F4E" w14:textId="2A6E12CA" w:rsidR="005A15CA" w:rsidRPr="00F9338B" w:rsidRDefault="005A15CA" w:rsidP="005A15CA">
      <w:pPr>
        <w:rPr>
          <w:rFonts w:cstheme="minorHAnsi"/>
          <w:sz w:val="24"/>
          <w:szCs w:val="24"/>
        </w:rPr>
      </w:pPr>
      <w:r w:rsidRPr="00F9338B">
        <w:rPr>
          <w:rFonts w:cstheme="minorHAnsi"/>
          <w:sz w:val="24"/>
          <w:szCs w:val="24"/>
        </w:rPr>
        <w:t>3.</w:t>
      </w:r>
      <w:r w:rsidR="00E42861" w:rsidRPr="00F9338B">
        <w:rPr>
          <w:rFonts w:cstheme="minorHAnsi"/>
          <w:sz w:val="24"/>
          <w:szCs w:val="24"/>
        </w:rPr>
        <w:t xml:space="preserve"> </w:t>
      </w:r>
      <w:r w:rsidRPr="00F9338B">
        <w:rPr>
          <w:rFonts w:cstheme="minorHAnsi"/>
          <w:sz w:val="24"/>
          <w:szCs w:val="24"/>
        </w:rPr>
        <w:t>Using the process map located in the text (Figure 2 Big Data Value Chain - Chapter 1) as a guide, please provide information on each of the following steps. If a particular step does not apply, please explain why.</w:t>
      </w:r>
    </w:p>
    <w:p w14:paraId="1F7F6F60" w14:textId="1738A324" w:rsidR="005A15CA" w:rsidRPr="00F9338B" w:rsidRDefault="005A15CA" w:rsidP="00E42861">
      <w:pPr>
        <w:ind w:left="720"/>
        <w:rPr>
          <w:rFonts w:cstheme="minorHAnsi"/>
          <w:sz w:val="24"/>
          <w:szCs w:val="24"/>
        </w:rPr>
      </w:pPr>
      <w:r w:rsidRPr="00F9338B">
        <w:rPr>
          <w:rFonts w:cstheme="minorHAnsi"/>
          <w:sz w:val="24"/>
          <w:szCs w:val="24"/>
        </w:rPr>
        <w:t>a)</w:t>
      </w:r>
      <w:r w:rsidR="00E42861" w:rsidRPr="00F9338B">
        <w:rPr>
          <w:rFonts w:cstheme="minorHAnsi"/>
          <w:sz w:val="24"/>
          <w:szCs w:val="24"/>
        </w:rPr>
        <w:t xml:space="preserve"> </w:t>
      </w:r>
      <w:r w:rsidRPr="00F9338B">
        <w:rPr>
          <w:rFonts w:cstheme="minorHAnsi"/>
          <w:sz w:val="24"/>
          <w:szCs w:val="24"/>
        </w:rPr>
        <w:t>Data Generation: What data do you need? Where are you going to collect the data</w:t>
      </w:r>
      <w:r w:rsidR="00E42861" w:rsidRPr="00F9338B">
        <w:rPr>
          <w:rFonts w:cstheme="minorHAnsi"/>
          <w:sz w:val="24"/>
          <w:szCs w:val="24"/>
        </w:rPr>
        <w:t xml:space="preserve"> </w:t>
      </w:r>
      <w:r w:rsidRPr="00F9338B">
        <w:rPr>
          <w:rFonts w:cstheme="minorHAnsi"/>
          <w:sz w:val="24"/>
          <w:szCs w:val="24"/>
        </w:rPr>
        <w:t>from?</w:t>
      </w:r>
    </w:p>
    <w:p w14:paraId="1CA9172D" w14:textId="4850550D" w:rsidR="005A15CA" w:rsidRPr="00F9338B" w:rsidRDefault="005A15CA" w:rsidP="00E42861">
      <w:pPr>
        <w:ind w:left="720"/>
        <w:rPr>
          <w:rFonts w:cstheme="minorHAnsi"/>
          <w:sz w:val="24"/>
          <w:szCs w:val="24"/>
        </w:rPr>
      </w:pPr>
      <w:r w:rsidRPr="00F9338B">
        <w:rPr>
          <w:rFonts w:cstheme="minorHAnsi"/>
          <w:sz w:val="24"/>
          <w:szCs w:val="24"/>
        </w:rPr>
        <w:t>b)</w:t>
      </w:r>
      <w:r w:rsidR="00E42861" w:rsidRPr="00F9338B">
        <w:rPr>
          <w:rFonts w:cstheme="minorHAnsi"/>
          <w:sz w:val="24"/>
          <w:szCs w:val="24"/>
        </w:rPr>
        <w:t xml:space="preserve"> </w:t>
      </w:r>
      <w:r w:rsidRPr="00F9338B">
        <w:rPr>
          <w:rFonts w:cstheme="minorHAnsi"/>
          <w:sz w:val="24"/>
          <w:szCs w:val="24"/>
        </w:rPr>
        <w:t xml:space="preserve">Data Collection &amp; Transmission: What overall process will you use to collect the data? What </w:t>
      </w:r>
      <w:r w:rsidR="00E42861" w:rsidRPr="00F9338B">
        <w:rPr>
          <w:rFonts w:cstheme="minorHAnsi"/>
          <w:sz w:val="24"/>
          <w:szCs w:val="24"/>
        </w:rPr>
        <w:t xml:space="preserve">  </w:t>
      </w:r>
      <w:r w:rsidRPr="00F9338B">
        <w:rPr>
          <w:rFonts w:cstheme="minorHAnsi"/>
          <w:sz w:val="24"/>
          <w:szCs w:val="24"/>
        </w:rPr>
        <w:t>format will the data come in? Are there any special considerations in transmitting the data to the storage center?</w:t>
      </w:r>
    </w:p>
    <w:p w14:paraId="1DEAE2B4" w14:textId="69EA9B21" w:rsidR="005A15CA" w:rsidRPr="00F9338B" w:rsidRDefault="005A15CA" w:rsidP="00E42861">
      <w:pPr>
        <w:ind w:left="720"/>
        <w:rPr>
          <w:rFonts w:cstheme="minorHAnsi"/>
          <w:sz w:val="24"/>
          <w:szCs w:val="24"/>
        </w:rPr>
      </w:pPr>
      <w:r w:rsidRPr="00F9338B">
        <w:rPr>
          <w:rFonts w:cstheme="minorHAnsi"/>
          <w:sz w:val="24"/>
          <w:szCs w:val="24"/>
        </w:rPr>
        <w:t>c)</w:t>
      </w:r>
      <w:r w:rsidR="00E42861" w:rsidRPr="00F9338B">
        <w:rPr>
          <w:rFonts w:cstheme="minorHAnsi"/>
          <w:sz w:val="24"/>
          <w:szCs w:val="24"/>
        </w:rPr>
        <w:t xml:space="preserve"> </w:t>
      </w:r>
      <w:r w:rsidRPr="00F9338B">
        <w:rPr>
          <w:rFonts w:cstheme="minorHAnsi"/>
          <w:sz w:val="24"/>
          <w:szCs w:val="24"/>
        </w:rPr>
        <w:t>Data Pre-Processing: What pre-processing will you need to do on the data? Integration? Cleaning? Elimination of Redundant Data? Error Correction? Try to be as specific as possible.</w:t>
      </w:r>
    </w:p>
    <w:p w14:paraId="6524ED9D" w14:textId="684E3533" w:rsidR="005A15CA" w:rsidRPr="00F9338B" w:rsidRDefault="005A15CA" w:rsidP="00E42861">
      <w:pPr>
        <w:ind w:left="720"/>
        <w:rPr>
          <w:rFonts w:cstheme="minorHAnsi"/>
          <w:sz w:val="24"/>
          <w:szCs w:val="24"/>
        </w:rPr>
      </w:pPr>
      <w:r w:rsidRPr="00F9338B">
        <w:rPr>
          <w:rFonts w:cstheme="minorHAnsi"/>
          <w:sz w:val="24"/>
          <w:szCs w:val="24"/>
        </w:rPr>
        <w:t>d)</w:t>
      </w:r>
      <w:r w:rsidR="00E42861" w:rsidRPr="00F9338B">
        <w:rPr>
          <w:rFonts w:cstheme="minorHAnsi"/>
          <w:sz w:val="24"/>
          <w:szCs w:val="24"/>
        </w:rPr>
        <w:t xml:space="preserve"> </w:t>
      </w:r>
      <w:r w:rsidRPr="00F9338B">
        <w:rPr>
          <w:rFonts w:cstheme="minorHAnsi"/>
          <w:sz w:val="24"/>
          <w:szCs w:val="24"/>
        </w:rPr>
        <w:t>Data Storage: What kind of storage system do you need? Which parts of ACID are required? How will you handle the CAP theorem?</w:t>
      </w:r>
    </w:p>
    <w:p w14:paraId="60C413B4" w14:textId="1B5BDB2B" w:rsidR="005A15CA" w:rsidRPr="00F9338B" w:rsidRDefault="005A15CA" w:rsidP="00E42861">
      <w:pPr>
        <w:ind w:left="720"/>
        <w:rPr>
          <w:rFonts w:cstheme="minorHAnsi"/>
          <w:sz w:val="24"/>
          <w:szCs w:val="24"/>
        </w:rPr>
      </w:pPr>
      <w:r w:rsidRPr="00F9338B">
        <w:rPr>
          <w:rFonts w:cstheme="minorHAnsi"/>
          <w:sz w:val="24"/>
          <w:szCs w:val="24"/>
        </w:rPr>
        <w:t>e)</w:t>
      </w:r>
      <w:r w:rsidR="00E42861" w:rsidRPr="00F9338B">
        <w:rPr>
          <w:rFonts w:cstheme="minorHAnsi"/>
          <w:sz w:val="24"/>
          <w:szCs w:val="24"/>
        </w:rPr>
        <w:t xml:space="preserve"> </w:t>
      </w:r>
      <w:r w:rsidRPr="00F9338B">
        <w:rPr>
          <w:rFonts w:cstheme="minorHAnsi"/>
          <w:sz w:val="24"/>
          <w:szCs w:val="24"/>
        </w:rPr>
        <w:t>Data Analysis: What kind of analysis do you plan to do with the data? What kind of tools might you need? What kind of visualization will you need?</w:t>
      </w:r>
    </w:p>
    <w:p w14:paraId="6C75A793" w14:textId="122F85EF" w:rsidR="00CB0972" w:rsidRPr="00F9338B" w:rsidRDefault="005A15CA" w:rsidP="00F9338B">
      <w:pPr>
        <w:ind w:left="720"/>
        <w:rPr>
          <w:rFonts w:cstheme="minorHAnsi"/>
          <w:sz w:val="24"/>
          <w:szCs w:val="24"/>
        </w:rPr>
      </w:pPr>
      <w:r w:rsidRPr="00F9338B">
        <w:rPr>
          <w:rFonts w:cstheme="minorHAnsi"/>
          <w:sz w:val="24"/>
          <w:szCs w:val="24"/>
        </w:rPr>
        <w:t>f)</w:t>
      </w:r>
      <w:r w:rsidR="00E42861" w:rsidRPr="00F9338B">
        <w:rPr>
          <w:rFonts w:cstheme="minorHAnsi"/>
          <w:sz w:val="24"/>
          <w:szCs w:val="24"/>
        </w:rPr>
        <w:t xml:space="preserve"> </w:t>
      </w:r>
      <w:r w:rsidRPr="00F9338B">
        <w:rPr>
          <w:rFonts w:cstheme="minorHAnsi"/>
          <w:sz w:val="24"/>
          <w:szCs w:val="24"/>
        </w:rPr>
        <w:t>Decision Making: How will decision makers want to receive the data?</w:t>
      </w:r>
    </w:p>
    <w:p w14:paraId="481CAFD9" w14:textId="77777777" w:rsidR="00CB0972" w:rsidRDefault="00CB0972" w:rsidP="005A15CA">
      <w:pPr>
        <w:pStyle w:val="Heading1"/>
        <w:ind w:left="2224" w:right="2164"/>
        <w:jc w:val="center"/>
        <w:rPr>
          <w:rFonts w:asciiTheme="majorHAnsi" w:hAnsiTheme="majorHAnsi" w:cstheme="majorHAnsi"/>
          <w:b/>
          <w:bCs/>
          <w:color w:val="4472C4" w:themeColor="accent1"/>
        </w:rPr>
      </w:pPr>
    </w:p>
    <w:p w14:paraId="79FC340E" w14:textId="78AAB633" w:rsidR="005A15CA" w:rsidRDefault="005A15CA" w:rsidP="005A15CA">
      <w:pPr>
        <w:pStyle w:val="Heading1"/>
        <w:ind w:left="2224" w:right="2164"/>
        <w:jc w:val="center"/>
        <w:rPr>
          <w:rFonts w:asciiTheme="majorHAnsi" w:hAnsiTheme="majorHAnsi" w:cstheme="majorHAnsi"/>
          <w:b/>
          <w:bCs/>
          <w:color w:val="4472C4" w:themeColor="accent1"/>
        </w:rPr>
      </w:pPr>
      <w:bookmarkStart w:id="0" w:name="_Toc83898292"/>
      <w:bookmarkStart w:id="1" w:name="_Toc83999762"/>
      <w:bookmarkStart w:id="2" w:name="_Toc84000029"/>
      <w:bookmarkStart w:id="3" w:name="_Toc84000138"/>
      <w:r w:rsidRPr="00CB0972">
        <w:rPr>
          <w:rFonts w:asciiTheme="majorHAnsi" w:hAnsiTheme="majorHAnsi" w:cstheme="majorHAnsi"/>
          <w:b/>
          <w:bCs/>
          <w:color w:val="4472C4" w:themeColor="accent1"/>
        </w:rPr>
        <w:t>CONTENTS</w:t>
      </w:r>
      <w:bookmarkEnd w:id="0"/>
      <w:bookmarkEnd w:id="1"/>
      <w:bookmarkEnd w:id="2"/>
      <w:bookmarkEnd w:id="3"/>
    </w:p>
    <w:p w14:paraId="34DBD987" w14:textId="7134EAC7" w:rsidR="00CB0972" w:rsidRDefault="00CB0972" w:rsidP="005A15CA">
      <w:pPr>
        <w:pStyle w:val="Heading1"/>
        <w:ind w:left="2224" w:right="2164"/>
        <w:jc w:val="center"/>
        <w:rPr>
          <w:rFonts w:asciiTheme="majorHAnsi" w:hAnsiTheme="majorHAnsi" w:cstheme="majorHAnsi"/>
          <w:b/>
          <w:bCs/>
          <w:color w:val="4472C4" w:themeColor="accent1"/>
        </w:rPr>
      </w:pPr>
    </w:p>
    <w:sdt>
      <w:sdtPr>
        <w:rPr>
          <w:rFonts w:asciiTheme="minorHAnsi" w:eastAsiaTheme="minorHAnsi" w:hAnsiTheme="minorHAnsi" w:cstheme="minorBidi"/>
        </w:rPr>
        <w:id w:val="-1279178111"/>
        <w:docPartObj>
          <w:docPartGallery w:val="Table of Contents"/>
          <w:docPartUnique/>
        </w:docPartObj>
      </w:sdtPr>
      <w:sdtEndPr>
        <w:rPr>
          <w:b/>
          <w:bCs/>
          <w:noProof/>
          <w:color w:val="auto"/>
          <w:sz w:val="22"/>
          <w:szCs w:val="22"/>
        </w:rPr>
      </w:sdtEndPr>
      <w:sdtContent>
        <w:p w14:paraId="152A17BD" w14:textId="7426BD4D" w:rsidR="00874ED1" w:rsidDel="006358B3" w:rsidRDefault="00874ED1">
          <w:pPr>
            <w:pStyle w:val="TOCHeading"/>
            <w:rPr>
              <w:del w:id="4" w:author="Nithin Thomas" w:date="2021-10-01T16:55:00Z"/>
            </w:rPr>
          </w:pPr>
        </w:p>
        <w:p w14:paraId="5A2D0E7D" w14:textId="621050AC" w:rsidR="006312F7" w:rsidRDefault="00874ED1">
          <w:pPr>
            <w:pStyle w:val="TOC1"/>
            <w:tabs>
              <w:tab w:val="right" w:leader="dot" w:pos="9350"/>
            </w:tabs>
            <w:rPr>
              <w:ins w:id="5" w:author="Nithin Thomas" w:date="2021-10-01T17:02:00Z"/>
              <w:rFonts w:asciiTheme="minorHAnsi" w:eastAsiaTheme="minorEastAsia" w:hAnsiTheme="minorHAnsi" w:cstheme="minorBidi"/>
              <w:b w:val="0"/>
              <w:bCs w:val="0"/>
              <w:noProof/>
            </w:rPr>
          </w:pPr>
          <w:r>
            <w:fldChar w:fldCharType="begin"/>
          </w:r>
          <w:r>
            <w:instrText xml:space="preserve"> TOC \o "1-3" \h \z \u </w:instrText>
          </w:r>
          <w:r>
            <w:fldChar w:fldCharType="separate"/>
          </w:r>
          <w:ins w:id="6" w:author="Nithin Thomas" w:date="2021-10-01T17:02:00Z">
            <w:r w:rsidR="006312F7" w:rsidRPr="002F1CCC">
              <w:rPr>
                <w:rStyle w:val="Hyperlink"/>
                <w:noProof/>
              </w:rPr>
              <w:fldChar w:fldCharType="begin"/>
            </w:r>
            <w:r w:rsidR="006312F7" w:rsidRPr="002F1CCC">
              <w:rPr>
                <w:rStyle w:val="Hyperlink"/>
                <w:noProof/>
              </w:rPr>
              <w:instrText xml:space="preserve"> </w:instrText>
            </w:r>
            <w:r w:rsidR="006312F7">
              <w:rPr>
                <w:noProof/>
              </w:rPr>
              <w:instrText>HYPERLINK \l "_Toc84000139"</w:instrText>
            </w:r>
            <w:r w:rsidR="006312F7" w:rsidRPr="002F1CCC">
              <w:rPr>
                <w:rStyle w:val="Hyperlink"/>
                <w:noProof/>
              </w:rPr>
              <w:instrText xml:space="preserve"> </w:instrText>
            </w:r>
            <w:r w:rsidR="006312F7" w:rsidRPr="002F1CCC">
              <w:rPr>
                <w:rStyle w:val="Hyperlink"/>
                <w:noProof/>
              </w:rPr>
              <w:fldChar w:fldCharType="separate"/>
            </w:r>
            <w:r w:rsidR="006312F7" w:rsidRPr="002F1CCC">
              <w:rPr>
                <w:rStyle w:val="Hyperlink"/>
                <w:noProof/>
              </w:rPr>
              <w:t>1. What is the Name of Your Organization?</w:t>
            </w:r>
            <w:r w:rsidR="006312F7">
              <w:rPr>
                <w:noProof/>
                <w:webHidden/>
              </w:rPr>
              <w:tab/>
            </w:r>
            <w:r w:rsidR="006312F7">
              <w:rPr>
                <w:noProof/>
                <w:webHidden/>
              </w:rPr>
              <w:fldChar w:fldCharType="begin"/>
            </w:r>
            <w:r w:rsidR="006312F7">
              <w:rPr>
                <w:noProof/>
                <w:webHidden/>
              </w:rPr>
              <w:instrText xml:space="preserve"> PAGEREF _Toc84000139 \h </w:instrText>
            </w:r>
          </w:ins>
          <w:r w:rsidR="006312F7">
            <w:rPr>
              <w:noProof/>
              <w:webHidden/>
            </w:rPr>
          </w:r>
          <w:r w:rsidR="006312F7">
            <w:rPr>
              <w:noProof/>
              <w:webHidden/>
            </w:rPr>
            <w:fldChar w:fldCharType="separate"/>
          </w:r>
          <w:ins w:id="7" w:author="Nithin Thomas" w:date="2021-10-01T17:02:00Z">
            <w:r w:rsidR="006312F7">
              <w:rPr>
                <w:noProof/>
                <w:webHidden/>
              </w:rPr>
              <w:t>1</w:t>
            </w:r>
            <w:r w:rsidR="006312F7">
              <w:rPr>
                <w:noProof/>
                <w:webHidden/>
              </w:rPr>
              <w:fldChar w:fldCharType="end"/>
            </w:r>
            <w:r w:rsidR="006312F7" w:rsidRPr="002F1CCC">
              <w:rPr>
                <w:rStyle w:val="Hyperlink"/>
                <w:noProof/>
              </w:rPr>
              <w:fldChar w:fldCharType="end"/>
            </w:r>
          </w:ins>
        </w:p>
        <w:p w14:paraId="0D91AF86" w14:textId="1392762C" w:rsidR="006312F7" w:rsidRDefault="006312F7">
          <w:pPr>
            <w:pStyle w:val="TOC1"/>
            <w:tabs>
              <w:tab w:val="right" w:leader="dot" w:pos="9350"/>
            </w:tabs>
            <w:rPr>
              <w:ins w:id="8" w:author="Nithin Thomas" w:date="2021-10-01T17:02:00Z"/>
              <w:rFonts w:asciiTheme="minorHAnsi" w:eastAsiaTheme="minorEastAsia" w:hAnsiTheme="minorHAnsi" w:cstheme="minorBidi"/>
              <w:b w:val="0"/>
              <w:bCs w:val="0"/>
              <w:noProof/>
            </w:rPr>
          </w:pPr>
          <w:ins w:id="9"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"_Toc84000140"</w:instrText>
            </w:r>
            <w:r w:rsidRPr="002F1CCC">
              <w:rPr>
                <w:rStyle w:val="Hyperlink"/>
                <w:noProof/>
              </w:rPr>
              <w:instrText xml:space="preserve"> </w:instrText>
            </w:r>
            <w:r w:rsidRPr="002F1CCC">
              <w:rPr>
                <w:rStyle w:val="Hyperlink"/>
                <w:noProof/>
              </w:rPr>
              <w:fldChar w:fldCharType="separate"/>
            </w:r>
            <w:r w:rsidRPr="002F1CCC">
              <w:rPr>
                <w:rStyle w:val="Hyperlink"/>
                <w:noProof/>
              </w:rPr>
              <w:t>2. What Business Problem is Your Organization Trying to Solve?</w:t>
            </w:r>
            <w:r>
              <w:rPr>
                <w:noProof/>
                <w:webHidden/>
              </w:rPr>
              <w:tab/>
            </w:r>
            <w:r>
              <w:rPr>
                <w:noProof/>
                <w:webHidden/>
              </w:rPr>
              <w:fldChar w:fldCharType="begin"/>
            </w:r>
            <w:r>
              <w:rPr>
                <w:noProof/>
                <w:webHidden/>
              </w:rPr>
              <w:instrText xml:space="preserve"> PAGEREF _Toc84000140 \h </w:instrText>
            </w:r>
          </w:ins>
          <w:r>
            <w:rPr>
              <w:noProof/>
              <w:webHidden/>
            </w:rPr>
          </w:r>
          <w:r>
            <w:rPr>
              <w:noProof/>
              <w:webHidden/>
            </w:rPr>
            <w:fldChar w:fldCharType="separate"/>
          </w:r>
          <w:ins w:id="10" w:author="Nithin Thomas" w:date="2021-10-01T17:02:00Z">
            <w:r>
              <w:rPr>
                <w:noProof/>
                <w:webHidden/>
              </w:rPr>
              <w:t>2</w:t>
            </w:r>
            <w:r>
              <w:rPr>
                <w:noProof/>
                <w:webHidden/>
              </w:rPr>
              <w:fldChar w:fldCharType="end"/>
            </w:r>
            <w:r w:rsidRPr="002F1CCC">
              <w:rPr>
                <w:rStyle w:val="Hyperlink"/>
                <w:noProof/>
              </w:rPr>
              <w:fldChar w:fldCharType="end"/>
            </w:r>
          </w:ins>
        </w:p>
        <w:p w14:paraId="2907608D" w14:textId="67746DE1" w:rsidR="006312F7" w:rsidRDefault="006312F7">
          <w:pPr>
            <w:pStyle w:val="TOC2"/>
            <w:tabs>
              <w:tab w:val="right" w:leader="dot" w:pos="9350"/>
            </w:tabs>
            <w:ind w:left="720"/>
            <w:rPr>
              <w:ins w:id="11" w:author="Nithin Thomas" w:date="2021-10-01T17:02:00Z"/>
              <w:rFonts w:asciiTheme="minorHAnsi" w:eastAsiaTheme="minorEastAsia" w:hAnsiTheme="minorHAnsi" w:cstheme="minorBidi"/>
              <w:b w:val="0"/>
              <w:bCs w:val="0"/>
              <w:noProof/>
            </w:rPr>
            <w:pPrChange w:id="12" w:author="Nithin Thomas" w:date="2021-10-01T17:02:00Z">
              <w:pPr>
                <w:pStyle w:val="TOC2"/>
                <w:tabs>
                  <w:tab w:val="right" w:leader="dot" w:pos="9350"/>
                </w:tabs>
              </w:pPr>
            </w:pPrChange>
          </w:pPr>
          <w:ins w:id="13"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"_Toc84000141"</w:instrText>
            </w:r>
            <w:r w:rsidRPr="002F1CCC">
              <w:rPr>
                <w:rStyle w:val="Hyperlink"/>
                <w:noProof/>
              </w:rPr>
              <w:instrText xml:space="preserve"> </w:instrText>
            </w:r>
            <w:r w:rsidRPr="002F1CCC">
              <w:rPr>
                <w:rStyle w:val="Hyperlink"/>
                <w:noProof/>
              </w:rPr>
              <w:fldChar w:fldCharType="separate"/>
            </w:r>
            <w:r w:rsidRPr="002F1CCC">
              <w:rPr>
                <w:rStyle w:val="Hyperlink"/>
                <w:rFonts w:eastAsia="Times New Roman"/>
                <w:noProof/>
              </w:rPr>
              <w:t>2.1 Background of the problem</w:t>
            </w:r>
            <w:r>
              <w:rPr>
                <w:noProof/>
                <w:webHidden/>
              </w:rPr>
              <w:tab/>
            </w:r>
            <w:r>
              <w:rPr>
                <w:noProof/>
                <w:webHidden/>
              </w:rPr>
              <w:fldChar w:fldCharType="begin"/>
            </w:r>
            <w:r>
              <w:rPr>
                <w:noProof/>
                <w:webHidden/>
              </w:rPr>
              <w:instrText xml:space="preserve"> PAGEREF _Toc84000141 \h </w:instrText>
            </w:r>
          </w:ins>
          <w:r>
            <w:rPr>
              <w:noProof/>
              <w:webHidden/>
            </w:rPr>
          </w:r>
          <w:r>
            <w:rPr>
              <w:noProof/>
              <w:webHidden/>
            </w:rPr>
            <w:fldChar w:fldCharType="separate"/>
          </w:r>
          <w:ins w:id="14" w:author="Nithin Thomas" w:date="2021-10-01T17:02:00Z">
            <w:r>
              <w:rPr>
                <w:noProof/>
                <w:webHidden/>
              </w:rPr>
              <w:t>2</w:t>
            </w:r>
            <w:r>
              <w:rPr>
                <w:noProof/>
                <w:webHidden/>
              </w:rPr>
              <w:fldChar w:fldCharType="end"/>
            </w:r>
            <w:r w:rsidRPr="002F1CCC">
              <w:rPr>
                <w:rStyle w:val="Hyperlink"/>
                <w:noProof/>
              </w:rPr>
              <w:fldChar w:fldCharType="end"/>
            </w:r>
          </w:ins>
        </w:p>
        <w:p w14:paraId="1B0FD5E5" w14:textId="5AA542BF" w:rsidR="006312F7" w:rsidRDefault="006312F7">
          <w:pPr>
            <w:pStyle w:val="TOC2"/>
            <w:tabs>
              <w:tab w:val="right" w:leader="dot" w:pos="9350"/>
            </w:tabs>
            <w:ind w:left="720"/>
            <w:rPr>
              <w:ins w:id="15" w:author="Nithin Thomas" w:date="2021-10-01T17:02:00Z"/>
              <w:rFonts w:asciiTheme="minorHAnsi" w:eastAsiaTheme="minorEastAsia" w:hAnsiTheme="minorHAnsi" w:cstheme="minorBidi"/>
              <w:b w:val="0"/>
              <w:bCs w:val="0"/>
              <w:noProof/>
            </w:rPr>
            <w:pPrChange w:id="16" w:author="Nithin Thomas" w:date="2021-10-01T17:02:00Z">
              <w:pPr>
                <w:pStyle w:val="TOC2"/>
                <w:tabs>
                  <w:tab w:val="right" w:leader="dot" w:pos="9350"/>
                </w:tabs>
              </w:pPr>
            </w:pPrChange>
          </w:pPr>
          <w:ins w:id="17"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"_Toc84000142"</w:instrText>
            </w:r>
            <w:r w:rsidRPr="002F1CCC">
              <w:rPr>
                <w:rStyle w:val="Hyperlink"/>
                <w:noProof/>
              </w:rPr>
              <w:instrText xml:space="preserve"> </w:instrText>
            </w:r>
            <w:r w:rsidRPr="002F1CCC">
              <w:rPr>
                <w:rStyle w:val="Hyperlink"/>
                <w:noProof/>
              </w:rPr>
              <w:fldChar w:fldCharType="separate"/>
            </w:r>
            <w:r w:rsidRPr="002F1CCC">
              <w:rPr>
                <w:rStyle w:val="Hyperlink"/>
                <w:noProof/>
              </w:rPr>
              <w:t>2.2. Problem definition</w:t>
            </w:r>
            <w:r>
              <w:rPr>
                <w:noProof/>
                <w:webHidden/>
              </w:rPr>
              <w:tab/>
            </w:r>
            <w:r>
              <w:rPr>
                <w:noProof/>
                <w:webHidden/>
              </w:rPr>
              <w:fldChar w:fldCharType="begin"/>
            </w:r>
            <w:r>
              <w:rPr>
                <w:noProof/>
                <w:webHidden/>
              </w:rPr>
              <w:instrText xml:space="preserve"> PAGEREF _Toc84000142 \h </w:instrText>
            </w:r>
          </w:ins>
          <w:r>
            <w:rPr>
              <w:noProof/>
              <w:webHidden/>
            </w:rPr>
          </w:r>
          <w:r>
            <w:rPr>
              <w:noProof/>
              <w:webHidden/>
            </w:rPr>
            <w:fldChar w:fldCharType="separate"/>
          </w:r>
          <w:ins w:id="18" w:author="Nithin Thomas" w:date="2021-10-01T17:02:00Z">
            <w:r>
              <w:rPr>
                <w:noProof/>
                <w:webHidden/>
              </w:rPr>
              <w:t>2</w:t>
            </w:r>
            <w:r>
              <w:rPr>
                <w:noProof/>
                <w:webHidden/>
              </w:rPr>
              <w:fldChar w:fldCharType="end"/>
            </w:r>
            <w:r w:rsidRPr="002F1CCC">
              <w:rPr>
                <w:rStyle w:val="Hyperlink"/>
                <w:noProof/>
              </w:rPr>
              <w:fldChar w:fldCharType="end"/>
            </w:r>
          </w:ins>
        </w:p>
        <w:p w14:paraId="498D6F68" w14:textId="407D5A90" w:rsidR="006312F7" w:rsidRDefault="006312F7">
          <w:pPr>
            <w:pStyle w:val="TOC2"/>
            <w:tabs>
              <w:tab w:val="right" w:leader="dot" w:pos="9350"/>
            </w:tabs>
            <w:ind w:left="720"/>
            <w:rPr>
              <w:ins w:id="19" w:author="Nithin Thomas" w:date="2021-10-01T17:02:00Z"/>
              <w:rFonts w:asciiTheme="minorHAnsi" w:eastAsiaTheme="minorEastAsia" w:hAnsiTheme="minorHAnsi" w:cstheme="minorBidi"/>
              <w:b w:val="0"/>
              <w:bCs w:val="0"/>
              <w:noProof/>
            </w:rPr>
            <w:pPrChange w:id="20" w:author="Nithin Thomas" w:date="2021-10-01T17:02:00Z">
              <w:pPr>
                <w:pStyle w:val="TOC2"/>
                <w:tabs>
                  <w:tab w:val="right" w:leader="dot" w:pos="9350"/>
                </w:tabs>
              </w:pPr>
            </w:pPrChange>
          </w:pPr>
          <w:ins w:id="21"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"_Toc84000143"</w:instrText>
            </w:r>
            <w:r w:rsidRPr="002F1CCC">
              <w:rPr>
                <w:rStyle w:val="Hyperlink"/>
                <w:noProof/>
              </w:rPr>
              <w:instrText xml:space="preserve"> </w:instrText>
            </w:r>
            <w:r w:rsidRPr="002F1CCC">
              <w:rPr>
                <w:rStyle w:val="Hyperlink"/>
                <w:noProof/>
              </w:rPr>
              <w:fldChar w:fldCharType="separate"/>
            </w:r>
            <w:r w:rsidRPr="002F1CCC">
              <w:rPr>
                <w:rStyle w:val="Hyperlink"/>
                <w:noProof/>
              </w:rPr>
              <w:t>2.3 What the company has done so far to solve its problem</w:t>
            </w:r>
            <w:r>
              <w:rPr>
                <w:noProof/>
                <w:webHidden/>
              </w:rPr>
              <w:tab/>
            </w:r>
            <w:r>
              <w:rPr>
                <w:noProof/>
                <w:webHidden/>
              </w:rPr>
              <w:fldChar w:fldCharType="begin"/>
            </w:r>
            <w:r>
              <w:rPr>
                <w:noProof/>
                <w:webHidden/>
              </w:rPr>
              <w:instrText xml:space="preserve"> PAGEREF _Toc84000143 \h </w:instrText>
            </w:r>
          </w:ins>
          <w:r>
            <w:rPr>
              <w:noProof/>
              <w:webHidden/>
            </w:rPr>
          </w:r>
          <w:r>
            <w:rPr>
              <w:noProof/>
              <w:webHidden/>
            </w:rPr>
            <w:fldChar w:fldCharType="separate"/>
          </w:r>
          <w:ins w:id="22" w:author="Nithin Thomas" w:date="2021-10-01T17:02:00Z">
            <w:r>
              <w:rPr>
                <w:noProof/>
                <w:webHidden/>
              </w:rPr>
              <w:t>2</w:t>
            </w:r>
            <w:r>
              <w:rPr>
                <w:noProof/>
                <w:webHidden/>
              </w:rPr>
              <w:fldChar w:fldCharType="end"/>
            </w:r>
            <w:r w:rsidRPr="002F1CCC">
              <w:rPr>
                <w:rStyle w:val="Hyperlink"/>
                <w:noProof/>
              </w:rPr>
              <w:fldChar w:fldCharType="end"/>
            </w:r>
          </w:ins>
        </w:p>
        <w:p w14:paraId="51F7D1FB" w14:textId="14B31DE7" w:rsidR="006312F7" w:rsidRDefault="006312F7">
          <w:pPr>
            <w:pStyle w:val="TOC2"/>
            <w:tabs>
              <w:tab w:val="right" w:leader="dot" w:pos="9350"/>
            </w:tabs>
            <w:ind w:left="720"/>
            <w:rPr>
              <w:ins w:id="23" w:author="Nithin Thomas" w:date="2021-10-01T17:02:00Z"/>
              <w:rFonts w:asciiTheme="minorHAnsi" w:eastAsiaTheme="minorEastAsia" w:hAnsiTheme="minorHAnsi" w:cstheme="minorBidi"/>
              <w:b w:val="0"/>
              <w:bCs w:val="0"/>
              <w:noProof/>
            </w:rPr>
            <w:pPrChange w:id="24" w:author="Nithin Thomas" w:date="2021-10-01T17:02:00Z">
              <w:pPr>
                <w:pStyle w:val="TOC2"/>
                <w:tabs>
                  <w:tab w:val="right" w:leader="dot" w:pos="9350"/>
                </w:tabs>
              </w:pPr>
            </w:pPrChange>
          </w:pPr>
          <w:ins w:id="25"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"_Toc84000144"</w:instrText>
            </w:r>
            <w:r w:rsidRPr="002F1CCC">
              <w:rPr>
                <w:rStyle w:val="Hyperlink"/>
                <w:noProof/>
              </w:rPr>
              <w:instrText xml:space="preserve"> </w:instrText>
            </w:r>
            <w:r w:rsidRPr="002F1CCC">
              <w:rPr>
                <w:rStyle w:val="Hyperlink"/>
                <w:noProof/>
              </w:rPr>
              <w:fldChar w:fldCharType="separate"/>
            </w:r>
            <w:r w:rsidRPr="002F1CCC">
              <w:rPr>
                <w:rStyle w:val="Hyperlink"/>
                <w:noProof/>
              </w:rPr>
              <w:t>2.4 Conclusion</w:t>
            </w:r>
            <w:r>
              <w:rPr>
                <w:noProof/>
                <w:webHidden/>
              </w:rPr>
              <w:tab/>
            </w:r>
            <w:r>
              <w:rPr>
                <w:noProof/>
                <w:webHidden/>
              </w:rPr>
              <w:fldChar w:fldCharType="begin"/>
            </w:r>
            <w:r>
              <w:rPr>
                <w:noProof/>
                <w:webHidden/>
              </w:rPr>
              <w:instrText xml:space="preserve"> PAGEREF _Toc84000144 \h </w:instrText>
            </w:r>
          </w:ins>
          <w:r>
            <w:rPr>
              <w:noProof/>
              <w:webHidden/>
            </w:rPr>
          </w:r>
          <w:r>
            <w:rPr>
              <w:noProof/>
              <w:webHidden/>
            </w:rPr>
            <w:fldChar w:fldCharType="separate"/>
          </w:r>
          <w:ins w:id="26" w:author="Nithin Thomas" w:date="2021-10-01T17:02:00Z">
            <w:r>
              <w:rPr>
                <w:noProof/>
                <w:webHidden/>
              </w:rPr>
              <w:t>3</w:t>
            </w:r>
            <w:r>
              <w:rPr>
                <w:noProof/>
                <w:webHidden/>
              </w:rPr>
              <w:fldChar w:fldCharType="end"/>
            </w:r>
            <w:r w:rsidRPr="002F1CCC">
              <w:rPr>
                <w:rStyle w:val="Hyperlink"/>
                <w:noProof/>
              </w:rPr>
              <w:fldChar w:fldCharType="end"/>
            </w:r>
          </w:ins>
        </w:p>
        <w:p w14:paraId="2B3F64EC" w14:textId="593A0910" w:rsidR="006312F7" w:rsidRDefault="006312F7">
          <w:pPr>
            <w:pStyle w:val="TOC1"/>
            <w:tabs>
              <w:tab w:val="right" w:leader="dot" w:pos="9350"/>
            </w:tabs>
            <w:rPr>
              <w:ins w:id="27" w:author="Nithin Thomas" w:date="2021-10-01T17:02:00Z"/>
              <w:rFonts w:asciiTheme="minorHAnsi" w:eastAsiaTheme="minorEastAsia" w:hAnsiTheme="minorHAnsi" w:cstheme="minorBidi"/>
              <w:b w:val="0"/>
              <w:bCs w:val="0"/>
              <w:noProof/>
            </w:rPr>
          </w:pPr>
          <w:ins w:id="28"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"_Toc84000145"</w:instrText>
            </w:r>
            <w:r w:rsidRPr="002F1CCC">
              <w:rPr>
                <w:rStyle w:val="Hyperlink"/>
                <w:noProof/>
              </w:rPr>
              <w:instrText xml:space="preserve"> </w:instrText>
            </w:r>
            <w:r w:rsidRPr="002F1CCC">
              <w:rPr>
                <w:rStyle w:val="Hyperlink"/>
                <w:noProof/>
              </w:rPr>
              <w:fldChar w:fldCharType="separate"/>
            </w:r>
            <w:r w:rsidRPr="002F1CCC">
              <w:rPr>
                <w:rStyle w:val="Hyperlink"/>
                <w:noProof/>
              </w:rPr>
              <w:t>3. Data Steps</w:t>
            </w:r>
            <w:r>
              <w:rPr>
                <w:noProof/>
                <w:webHidden/>
              </w:rPr>
              <w:tab/>
            </w:r>
            <w:r>
              <w:rPr>
                <w:noProof/>
                <w:webHidden/>
              </w:rPr>
              <w:fldChar w:fldCharType="begin"/>
            </w:r>
            <w:r>
              <w:rPr>
                <w:noProof/>
                <w:webHidden/>
              </w:rPr>
              <w:instrText xml:space="preserve"> PAGEREF _Toc84000145 \h </w:instrText>
            </w:r>
          </w:ins>
          <w:r>
            <w:rPr>
              <w:noProof/>
              <w:webHidden/>
            </w:rPr>
          </w:r>
          <w:r>
            <w:rPr>
              <w:noProof/>
              <w:webHidden/>
            </w:rPr>
            <w:fldChar w:fldCharType="separate"/>
          </w:r>
          <w:ins w:id="29" w:author="Nithin Thomas" w:date="2021-10-01T17:02:00Z">
            <w:r>
              <w:rPr>
                <w:noProof/>
                <w:webHidden/>
              </w:rPr>
              <w:t>3</w:t>
            </w:r>
            <w:r>
              <w:rPr>
                <w:noProof/>
                <w:webHidden/>
              </w:rPr>
              <w:fldChar w:fldCharType="end"/>
            </w:r>
            <w:r w:rsidRPr="002F1CCC">
              <w:rPr>
                <w:rStyle w:val="Hyperlink"/>
                <w:noProof/>
              </w:rPr>
              <w:fldChar w:fldCharType="end"/>
            </w:r>
          </w:ins>
        </w:p>
        <w:p w14:paraId="3A0F8A4D" w14:textId="483F9FAA" w:rsidR="006312F7" w:rsidRDefault="006312F7">
          <w:pPr>
            <w:pStyle w:val="TOC2"/>
            <w:tabs>
              <w:tab w:val="right" w:leader="dot" w:pos="9350"/>
            </w:tabs>
            <w:ind w:left="720"/>
            <w:rPr>
              <w:ins w:id="30" w:author="Nithin Thomas" w:date="2021-10-01T17:02:00Z"/>
              <w:rFonts w:asciiTheme="minorHAnsi" w:eastAsiaTheme="minorEastAsia" w:hAnsiTheme="minorHAnsi" w:cstheme="minorBidi"/>
              <w:b w:val="0"/>
              <w:bCs w:val="0"/>
              <w:noProof/>
            </w:rPr>
            <w:pPrChange w:id="31" w:author="Nithin Thomas" w:date="2021-10-01T17:02:00Z">
              <w:pPr>
                <w:pStyle w:val="TOC2"/>
                <w:tabs>
                  <w:tab w:val="right" w:leader="dot" w:pos="9350"/>
                </w:tabs>
              </w:pPr>
            </w:pPrChange>
          </w:pPr>
          <w:ins w:id="32"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"_Toc84000146"</w:instrText>
            </w:r>
            <w:r w:rsidRPr="002F1CCC">
              <w:rPr>
                <w:rStyle w:val="Hyperlink"/>
                <w:noProof/>
              </w:rPr>
              <w:instrText xml:space="preserve"> </w:instrText>
            </w:r>
            <w:r w:rsidRPr="002F1CCC">
              <w:rPr>
                <w:rStyle w:val="Hyperlink"/>
                <w:noProof/>
              </w:rPr>
              <w:fldChar w:fldCharType="separate"/>
            </w:r>
            <w:r w:rsidRPr="002F1CCC">
              <w:rPr>
                <w:rStyle w:val="Hyperlink"/>
                <w:noProof/>
              </w:rPr>
              <w:t>3.1 Data Generation</w:t>
            </w:r>
            <w:r>
              <w:rPr>
                <w:noProof/>
                <w:webHidden/>
              </w:rPr>
              <w:tab/>
            </w:r>
            <w:r>
              <w:rPr>
                <w:noProof/>
                <w:webHidden/>
              </w:rPr>
              <w:fldChar w:fldCharType="begin"/>
            </w:r>
            <w:r>
              <w:rPr>
                <w:noProof/>
                <w:webHidden/>
              </w:rPr>
              <w:instrText xml:space="preserve"> PAGEREF _Toc84000146 \h </w:instrText>
            </w:r>
          </w:ins>
          <w:r>
            <w:rPr>
              <w:noProof/>
              <w:webHidden/>
            </w:rPr>
          </w:r>
          <w:r>
            <w:rPr>
              <w:noProof/>
              <w:webHidden/>
            </w:rPr>
            <w:fldChar w:fldCharType="separate"/>
          </w:r>
          <w:ins w:id="33" w:author="Nithin Thomas" w:date="2021-10-01T17:02:00Z">
            <w:r>
              <w:rPr>
                <w:noProof/>
                <w:webHidden/>
              </w:rPr>
              <w:t>3</w:t>
            </w:r>
            <w:r>
              <w:rPr>
                <w:noProof/>
                <w:webHidden/>
              </w:rPr>
              <w:fldChar w:fldCharType="end"/>
            </w:r>
            <w:r w:rsidRPr="002F1CCC">
              <w:rPr>
                <w:rStyle w:val="Hyperlink"/>
                <w:noProof/>
              </w:rPr>
              <w:fldChar w:fldCharType="end"/>
            </w:r>
          </w:ins>
        </w:p>
        <w:p w14:paraId="01397A47" w14:textId="4FA91C49" w:rsidR="006312F7" w:rsidRDefault="006312F7">
          <w:pPr>
            <w:pStyle w:val="TOC1"/>
            <w:tabs>
              <w:tab w:val="right" w:leader="dot" w:pos="9350"/>
            </w:tabs>
            <w:ind w:left="1119"/>
            <w:rPr>
              <w:ins w:id="34" w:author="Nithin Thomas" w:date="2021-10-01T17:02:00Z"/>
              <w:rFonts w:asciiTheme="minorHAnsi" w:eastAsiaTheme="minorEastAsia" w:hAnsiTheme="minorHAnsi" w:cstheme="minorBidi"/>
              <w:b w:val="0"/>
              <w:bCs w:val="0"/>
              <w:noProof/>
            </w:rPr>
            <w:pPrChange w:id="35" w:author="Nithin Thomas" w:date="2021-10-01T17:02:00Z">
              <w:pPr>
                <w:pStyle w:val="TOC1"/>
                <w:tabs>
                  <w:tab w:val="right" w:leader="dot" w:pos="9350"/>
                </w:tabs>
              </w:pPr>
            </w:pPrChange>
          </w:pPr>
          <w:ins w:id="36"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"_Toc84000147"</w:instrText>
            </w:r>
            <w:r w:rsidRPr="002F1CCC">
              <w:rPr>
                <w:rStyle w:val="Hyperlink"/>
                <w:noProof/>
              </w:rPr>
              <w:instrText xml:space="preserve"> </w:instrText>
            </w:r>
            <w:r w:rsidRPr="002F1CCC">
              <w:rPr>
                <w:rStyle w:val="Hyperlink"/>
                <w:noProof/>
              </w:rPr>
              <w:fldChar w:fldCharType="separate"/>
            </w:r>
            <w:r w:rsidRPr="002F1CCC">
              <w:rPr>
                <w:rStyle w:val="Hyperlink"/>
                <w:noProof/>
              </w:rPr>
              <w:t>3.3 Data Pre-Processing</w:t>
            </w:r>
            <w:r>
              <w:rPr>
                <w:noProof/>
                <w:webHidden/>
              </w:rPr>
              <w:tab/>
            </w:r>
            <w:r>
              <w:rPr>
                <w:noProof/>
                <w:webHidden/>
              </w:rPr>
              <w:fldChar w:fldCharType="begin"/>
            </w:r>
            <w:r>
              <w:rPr>
                <w:noProof/>
                <w:webHidden/>
              </w:rPr>
              <w:instrText xml:space="preserve"> PAGEREF _Toc84000147 \h </w:instrText>
            </w:r>
          </w:ins>
          <w:r>
            <w:rPr>
              <w:noProof/>
              <w:webHidden/>
            </w:rPr>
          </w:r>
          <w:r>
            <w:rPr>
              <w:noProof/>
              <w:webHidden/>
            </w:rPr>
            <w:fldChar w:fldCharType="separate"/>
          </w:r>
          <w:ins w:id="37" w:author="Nithin Thomas" w:date="2021-10-01T17:02:00Z">
            <w:r>
              <w:rPr>
                <w:noProof/>
                <w:webHidden/>
              </w:rPr>
              <w:t>5</w:t>
            </w:r>
            <w:r>
              <w:rPr>
                <w:noProof/>
                <w:webHidden/>
              </w:rPr>
              <w:fldChar w:fldCharType="end"/>
            </w:r>
            <w:r w:rsidRPr="002F1CCC">
              <w:rPr>
                <w:rStyle w:val="Hyperlink"/>
                <w:noProof/>
              </w:rPr>
              <w:fldChar w:fldCharType="end"/>
            </w:r>
          </w:ins>
        </w:p>
        <w:p w14:paraId="1514A227" w14:textId="715E84C0" w:rsidR="006312F7" w:rsidRDefault="006312F7">
          <w:pPr>
            <w:pStyle w:val="TOC1"/>
            <w:tabs>
              <w:tab w:val="right" w:leader="dot" w:pos="9350"/>
            </w:tabs>
            <w:ind w:left="1119"/>
            <w:rPr>
              <w:ins w:id="38" w:author="Nithin Thomas" w:date="2021-10-01T17:02:00Z"/>
              <w:rFonts w:asciiTheme="minorHAnsi" w:eastAsiaTheme="minorEastAsia" w:hAnsiTheme="minorHAnsi" w:cstheme="minorBidi"/>
              <w:b w:val="0"/>
              <w:bCs w:val="0"/>
              <w:noProof/>
            </w:rPr>
            <w:pPrChange w:id="39" w:author="Nithin Thomas" w:date="2021-10-01T17:02:00Z">
              <w:pPr>
                <w:pStyle w:val="TOC1"/>
                <w:tabs>
                  <w:tab w:val="right" w:leader="dot" w:pos="9350"/>
                </w:tabs>
              </w:pPr>
            </w:pPrChange>
          </w:pPr>
          <w:ins w:id="40"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"_Toc84000148"</w:instrText>
            </w:r>
            <w:r w:rsidRPr="002F1CCC">
              <w:rPr>
                <w:rStyle w:val="Hyperlink"/>
                <w:noProof/>
              </w:rPr>
              <w:instrText xml:space="preserve"> </w:instrText>
            </w:r>
            <w:r w:rsidRPr="002F1CCC">
              <w:rPr>
                <w:rStyle w:val="Hyperlink"/>
                <w:noProof/>
              </w:rPr>
              <w:fldChar w:fldCharType="separate"/>
            </w:r>
            <w:r w:rsidRPr="002F1CCC">
              <w:rPr>
                <w:rStyle w:val="Hyperlink"/>
                <w:rFonts w:cstheme="minorHAnsi"/>
                <w:noProof/>
              </w:rPr>
              <w:t>3.4 Data Storage</w:t>
            </w:r>
            <w:r>
              <w:rPr>
                <w:noProof/>
                <w:webHidden/>
              </w:rPr>
              <w:tab/>
            </w:r>
            <w:r>
              <w:rPr>
                <w:noProof/>
                <w:webHidden/>
              </w:rPr>
              <w:fldChar w:fldCharType="begin"/>
            </w:r>
            <w:r>
              <w:rPr>
                <w:noProof/>
                <w:webHidden/>
              </w:rPr>
              <w:instrText xml:space="preserve"> PAGEREF _Toc84000148 \h </w:instrText>
            </w:r>
          </w:ins>
          <w:r>
            <w:rPr>
              <w:noProof/>
              <w:webHidden/>
            </w:rPr>
          </w:r>
          <w:r>
            <w:rPr>
              <w:noProof/>
              <w:webHidden/>
            </w:rPr>
            <w:fldChar w:fldCharType="separate"/>
          </w:r>
          <w:ins w:id="41" w:author="Nithin Thomas" w:date="2021-10-01T17:02:00Z">
            <w:r>
              <w:rPr>
                <w:noProof/>
                <w:webHidden/>
              </w:rPr>
              <w:t>8</w:t>
            </w:r>
            <w:r>
              <w:rPr>
                <w:noProof/>
                <w:webHidden/>
              </w:rPr>
              <w:fldChar w:fldCharType="end"/>
            </w:r>
            <w:r w:rsidRPr="002F1CCC">
              <w:rPr>
                <w:rStyle w:val="Hyperlink"/>
                <w:noProof/>
              </w:rPr>
              <w:fldChar w:fldCharType="end"/>
            </w:r>
          </w:ins>
        </w:p>
        <w:p w14:paraId="539D7A06" w14:textId="6B1269C1" w:rsidR="006312F7" w:rsidRDefault="006312F7">
          <w:pPr>
            <w:pStyle w:val="TOC1"/>
            <w:tabs>
              <w:tab w:val="right" w:leader="dot" w:pos="9350"/>
            </w:tabs>
            <w:ind w:left="1119"/>
            <w:rPr>
              <w:ins w:id="42" w:author="Nithin Thomas" w:date="2021-10-01T17:02:00Z"/>
              <w:rFonts w:asciiTheme="minorHAnsi" w:eastAsiaTheme="minorEastAsia" w:hAnsiTheme="minorHAnsi" w:cstheme="minorBidi"/>
              <w:b w:val="0"/>
              <w:bCs w:val="0"/>
              <w:noProof/>
            </w:rPr>
            <w:pPrChange w:id="43" w:author="Nithin Thomas" w:date="2021-10-01T17:02:00Z">
              <w:pPr>
                <w:pStyle w:val="TOC1"/>
                <w:tabs>
                  <w:tab w:val="right" w:leader="dot" w:pos="9350"/>
                </w:tabs>
              </w:pPr>
            </w:pPrChange>
          </w:pPr>
          <w:ins w:id="44"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"_Toc84000149"</w:instrText>
            </w:r>
            <w:r w:rsidRPr="002F1CCC">
              <w:rPr>
                <w:rStyle w:val="Hyperlink"/>
                <w:noProof/>
              </w:rPr>
              <w:instrText xml:space="preserve"> </w:instrText>
            </w:r>
            <w:r w:rsidRPr="002F1CCC">
              <w:rPr>
                <w:rStyle w:val="Hyperlink"/>
                <w:noProof/>
              </w:rPr>
              <w:fldChar w:fldCharType="separate"/>
            </w:r>
            <w:r w:rsidRPr="002F1CCC">
              <w:rPr>
                <w:rStyle w:val="Hyperlink"/>
                <w:rFonts w:cstheme="minorHAnsi"/>
                <w:noProof/>
              </w:rPr>
              <w:t>3.5 Data Analysis</w:t>
            </w:r>
            <w:r>
              <w:rPr>
                <w:noProof/>
                <w:webHidden/>
              </w:rPr>
              <w:tab/>
            </w:r>
            <w:r>
              <w:rPr>
                <w:noProof/>
                <w:webHidden/>
              </w:rPr>
              <w:fldChar w:fldCharType="begin"/>
            </w:r>
            <w:r>
              <w:rPr>
                <w:noProof/>
                <w:webHidden/>
              </w:rPr>
              <w:instrText xml:space="preserve"> PAGEREF _Toc84000149 \h </w:instrText>
            </w:r>
          </w:ins>
          <w:r>
            <w:rPr>
              <w:noProof/>
              <w:webHidden/>
            </w:rPr>
          </w:r>
          <w:r>
            <w:rPr>
              <w:noProof/>
              <w:webHidden/>
            </w:rPr>
            <w:fldChar w:fldCharType="separate"/>
          </w:r>
          <w:ins w:id="45" w:author="Nithin Thomas" w:date="2021-10-01T17:02:00Z">
            <w:r>
              <w:rPr>
                <w:noProof/>
                <w:webHidden/>
              </w:rPr>
              <w:t>9</w:t>
            </w:r>
            <w:r>
              <w:rPr>
                <w:noProof/>
                <w:webHidden/>
              </w:rPr>
              <w:fldChar w:fldCharType="end"/>
            </w:r>
            <w:r w:rsidRPr="002F1CCC">
              <w:rPr>
                <w:rStyle w:val="Hyperlink"/>
                <w:noProof/>
              </w:rPr>
              <w:fldChar w:fldCharType="end"/>
            </w:r>
          </w:ins>
        </w:p>
        <w:p w14:paraId="5B5F24F0" w14:textId="3B786795" w:rsidR="006312F7" w:rsidRDefault="006312F7">
          <w:pPr>
            <w:pStyle w:val="TOC1"/>
            <w:tabs>
              <w:tab w:val="right" w:leader="dot" w:pos="9350"/>
            </w:tabs>
            <w:ind w:left="1119"/>
            <w:rPr>
              <w:ins w:id="46" w:author="Nithin Thomas" w:date="2021-10-01T17:02:00Z"/>
              <w:rFonts w:asciiTheme="minorHAnsi" w:eastAsiaTheme="minorEastAsia" w:hAnsiTheme="minorHAnsi" w:cstheme="minorBidi"/>
              <w:b w:val="0"/>
              <w:bCs w:val="0"/>
              <w:noProof/>
            </w:rPr>
            <w:pPrChange w:id="47" w:author="Nithin Thomas" w:date="2021-10-01T17:02:00Z">
              <w:pPr>
                <w:pStyle w:val="TOC1"/>
                <w:tabs>
                  <w:tab w:val="right" w:leader="dot" w:pos="9350"/>
                </w:tabs>
              </w:pPr>
            </w:pPrChange>
          </w:pPr>
          <w:ins w:id="48"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"_Toc84000150"</w:instrText>
            </w:r>
            <w:r w:rsidRPr="002F1CCC">
              <w:rPr>
                <w:rStyle w:val="Hyperlink"/>
                <w:noProof/>
              </w:rPr>
              <w:instrText xml:space="preserve"> </w:instrText>
            </w:r>
            <w:r w:rsidRPr="002F1CCC">
              <w:rPr>
                <w:rStyle w:val="Hyperlink"/>
                <w:noProof/>
              </w:rPr>
              <w:fldChar w:fldCharType="separate"/>
            </w:r>
            <w:r w:rsidRPr="002F1CCC">
              <w:rPr>
                <w:rStyle w:val="Hyperlink"/>
                <w:rFonts w:cstheme="minorHAnsi"/>
                <w:noProof/>
              </w:rPr>
              <w:t>3.6 Decision Making</w:t>
            </w:r>
            <w:r>
              <w:rPr>
                <w:noProof/>
                <w:webHidden/>
              </w:rPr>
              <w:tab/>
            </w:r>
            <w:r>
              <w:rPr>
                <w:noProof/>
                <w:webHidden/>
              </w:rPr>
              <w:fldChar w:fldCharType="begin"/>
            </w:r>
            <w:r>
              <w:rPr>
                <w:noProof/>
                <w:webHidden/>
              </w:rPr>
              <w:instrText xml:space="preserve"> PAGEREF _Toc84000150 \h </w:instrText>
            </w:r>
          </w:ins>
          <w:r>
            <w:rPr>
              <w:noProof/>
              <w:webHidden/>
            </w:rPr>
          </w:r>
          <w:r>
            <w:rPr>
              <w:noProof/>
              <w:webHidden/>
            </w:rPr>
            <w:fldChar w:fldCharType="separate"/>
          </w:r>
          <w:ins w:id="49" w:author="Nithin Thomas" w:date="2021-10-01T17:02:00Z">
            <w:r>
              <w:rPr>
                <w:noProof/>
                <w:webHidden/>
              </w:rPr>
              <w:t>10</w:t>
            </w:r>
            <w:r>
              <w:rPr>
                <w:noProof/>
                <w:webHidden/>
              </w:rPr>
              <w:fldChar w:fldCharType="end"/>
            </w:r>
            <w:r w:rsidRPr="002F1CCC">
              <w:rPr>
                <w:rStyle w:val="Hyperlink"/>
                <w:noProof/>
              </w:rPr>
              <w:fldChar w:fldCharType="end"/>
            </w:r>
          </w:ins>
        </w:p>
        <w:p w14:paraId="6C18EACB" w14:textId="48506A18" w:rsidR="006312F7" w:rsidRDefault="006312F7">
          <w:pPr>
            <w:pStyle w:val="TOC1"/>
            <w:tabs>
              <w:tab w:val="right" w:leader="dot" w:pos="9350"/>
            </w:tabs>
            <w:rPr>
              <w:ins w:id="50" w:author="Nithin Thomas" w:date="2021-10-01T17:02:00Z"/>
              <w:rFonts w:asciiTheme="minorHAnsi" w:eastAsiaTheme="minorEastAsia" w:hAnsiTheme="minorHAnsi" w:cstheme="minorBidi"/>
              <w:b w:val="0"/>
              <w:bCs w:val="0"/>
              <w:noProof/>
            </w:rPr>
          </w:pPr>
          <w:ins w:id="51" w:author="Nithin Thomas" w:date="2021-10-01T17:02:00Z">
            <w:r w:rsidRPr="002F1CCC">
              <w:rPr>
                <w:rStyle w:val="Hyperlink"/>
                <w:noProof/>
              </w:rPr>
              <w:fldChar w:fldCharType="begin"/>
            </w:r>
            <w:r w:rsidRPr="002F1CCC">
              <w:rPr>
                <w:rStyle w:val="Hyperlink"/>
                <w:noProof/>
              </w:rPr>
              <w:instrText xml:space="preserve"> </w:instrText>
            </w:r>
            <w:r>
              <w:rPr>
                <w:noProof/>
              </w:rPr>
              <w:instrText>HYPERLINK \l "_Toc84000151"</w:instrText>
            </w:r>
            <w:r w:rsidRPr="002F1CCC">
              <w:rPr>
                <w:rStyle w:val="Hyperlink"/>
                <w:noProof/>
              </w:rPr>
              <w:instrText xml:space="preserve"> </w:instrText>
            </w:r>
            <w:r w:rsidRPr="002F1CCC">
              <w:rPr>
                <w:rStyle w:val="Hyperlink"/>
                <w:noProof/>
              </w:rPr>
              <w:fldChar w:fldCharType="separate"/>
            </w:r>
            <w:r w:rsidRPr="002F1CCC">
              <w:rPr>
                <w:rStyle w:val="Hyperlink"/>
                <w:noProof/>
              </w:rPr>
              <w:t>4. Reference</w:t>
            </w:r>
            <w:r>
              <w:rPr>
                <w:noProof/>
                <w:webHidden/>
              </w:rPr>
              <w:tab/>
            </w:r>
            <w:r>
              <w:rPr>
                <w:noProof/>
                <w:webHidden/>
              </w:rPr>
              <w:fldChar w:fldCharType="begin"/>
            </w:r>
            <w:r>
              <w:rPr>
                <w:noProof/>
                <w:webHidden/>
              </w:rPr>
              <w:instrText xml:space="preserve"> PAGEREF _Toc84000151 \h </w:instrText>
            </w:r>
          </w:ins>
          <w:r>
            <w:rPr>
              <w:noProof/>
              <w:webHidden/>
            </w:rPr>
          </w:r>
          <w:r>
            <w:rPr>
              <w:noProof/>
              <w:webHidden/>
            </w:rPr>
            <w:fldChar w:fldCharType="separate"/>
          </w:r>
          <w:ins w:id="52" w:author="Nithin Thomas" w:date="2021-10-01T17:02:00Z">
            <w:r>
              <w:rPr>
                <w:noProof/>
                <w:webHidden/>
              </w:rPr>
              <w:t>12</w:t>
            </w:r>
            <w:r>
              <w:rPr>
                <w:noProof/>
                <w:webHidden/>
              </w:rPr>
              <w:fldChar w:fldCharType="end"/>
            </w:r>
            <w:r w:rsidRPr="002F1CCC">
              <w:rPr>
                <w:rStyle w:val="Hyperlink"/>
                <w:noProof/>
              </w:rPr>
              <w:fldChar w:fldCharType="end"/>
            </w:r>
          </w:ins>
        </w:p>
        <w:p w14:paraId="1480D06E" w14:textId="12F46543" w:rsidR="00CF0F01" w:rsidRPr="009D6565" w:rsidDel="00A73D3D" w:rsidRDefault="00CF0F01">
          <w:pPr>
            <w:pStyle w:val="TOC1"/>
            <w:tabs>
              <w:tab w:val="right" w:leader="dot" w:pos="9350"/>
            </w:tabs>
            <w:rPr>
              <w:del w:id="53" w:author="Nithin Thomas" w:date="2021-09-30T12:39:00Z"/>
              <w:rFonts w:asciiTheme="minorHAnsi" w:eastAsiaTheme="minorEastAsia" w:hAnsiTheme="minorHAnsi" w:cstheme="minorBidi"/>
              <w:b w:val="0"/>
              <w:bCs w:val="0"/>
              <w:noProof/>
              <w:color w:val="44546A" w:themeColor="text2"/>
              <w:rPrChange w:id="54" w:author="Nithin Thomas" w:date="2021-09-30T12:44:00Z">
                <w:rPr>
                  <w:del w:id="55" w:author="Nithin Thomas" w:date="2021-09-30T12:39:00Z"/>
                  <w:rFonts w:asciiTheme="minorHAnsi" w:eastAsiaTheme="minorEastAsia" w:hAnsiTheme="minorHAnsi" w:cstheme="minorBidi"/>
                  <w:b w:val="0"/>
                  <w:bCs w:val="0"/>
                  <w:noProof/>
                </w:rPr>
              </w:rPrChange>
            </w:rPr>
          </w:pPr>
          <w:del w:id="56" w:author="Nithin Thomas" w:date="2021-09-30T12:39:00Z">
            <w:r w:rsidRPr="009D6565" w:rsidDel="00A73D3D">
              <w:rPr>
                <w:color w:val="44546A" w:themeColor="text2"/>
                <w:rPrChange w:id="57" w:author="Nithin Thomas" w:date="2021-09-30T12:44:00Z">
                  <w:rPr>
                    <w:rStyle w:val="Hyperlink"/>
                    <w:rFonts w:asciiTheme="majorHAnsi" w:hAnsiTheme="majorHAnsi" w:cstheme="majorHAnsi"/>
                    <w:b w:val="0"/>
                    <w:bCs w:val="0"/>
                    <w:noProof/>
                  </w:rPr>
                </w:rPrChange>
              </w:rPr>
              <w:delText>CONTENTS</w:delText>
            </w:r>
            <w:r w:rsidRPr="009D6565" w:rsidDel="00A73D3D">
              <w:rPr>
                <w:b w:val="0"/>
                <w:bCs w:val="0"/>
                <w:noProof/>
                <w:webHidden/>
                <w:color w:val="44546A" w:themeColor="text2"/>
                <w:rPrChange w:id="58" w:author="Nithin Thomas" w:date="2021-09-30T12:44:00Z">
                  <w:rPr>
                    <w:b w:val="0"/>
                    <w:bCs w:val="0"/>
                    <w:noProof/>
                    <w:webHidden/>
                  </w:rPr>
                </w:rPrChange>
              </w:rPr>
              <w:tab/>
              <w:delText>3</w:delText>
            </w:r>
          </w:del>
        </w:p>
        <w:p w14:paraId="2CC8C775" w14:textId="3CDBA87C" w:rsidR="00CF0F01" w:rsidRPr="009D6565" w:rsidDel="00A73D3D" w:rsidRDefault="00CF0F01">
          <w:pPr>
            <w:pStyle w:val="TOC1"/>
            <w:tabs>
              <w:tab w:val="right" w:leader="dot" w:pos="9350"/>
            </w:tabs>
            <w:rPr>
              <w:del w:id="59" w:author="Nithin Thomas" w:date="2021-09-30T12:39:00Z"/>
              <w:rFonts w:asciiTheme="minorHAnsi" w:eastAsiaTheme="minorEastAsia" w:hAnsiTheme="minorHAnsi" w:cstheme="minorBidi"/>
              <w:b w:val="0"/>
              <w:bCs w:val="0"/>
              <w:noProof/>
              <w:color w:val="44546A" w:themeColor="text2"/>
              <w:rPrChange w:id="60" w:author="Nithin Thomas" w:date="2021-09-30T12:44:00Z">
                <w:rPr>
                  <w:del w:id="61" w:author="Nithin Thomas" w:date="2021-09-30T12:39:00Z"/>
                  <w:rFonts w:asciiTheme="minorHAnsi" w:eastAsiaTheme="minorEastAsia" w:hAnsiTheme="minorHAnsi" w:cstheme="minorBidi"/>
                  <w:b w:val="0"/>
                  <w:bCs w:val="0"/>
                  <w:noProof/>
                </w:rPr>
              </w:rPrChange>
            </w:rPr>
          </w:pPr>
          <w:del w:id="62" w:author="Nithin Thomas" w:date="2021-09-30T12:39:00Z">
            <w:r w:rsidRPr="009D6565" w:rsidDel="00A73D3D">
              <w:rPr>
                <w:color w:val="44546A" w:themeColor="text2"/>
                <w:rPrChange w:id="63" w:author="Nithin Thomas" w:date="2021-09-30T12:44:00Z">
                  <w:rPr>
                    <w:rStyle w:val="Hyperlink"/>
                    <w:b w:val="0"/>
                    <w:bCs w:val="0"/>
                    <w:noProof/>
                  </w:rPr>
                </w:rPrChange>
              </w:rPr>
              <w:delText>1.What is the Name of Your Organization?</w:delText>
            </w:r>
            <w:r w:rsidRPr="009D6565" w:rsidDel="00A73D3D">
              <w:rPr>
                <w:b w:val="0"/>
                <w:bCs w:val="0"/>
                <w:noProof/>
                <w:webHidden/>
                <w:color w:val="44546A" w:themeColor="text2"/>
                <w:rPrChange w:id="64" w:author="Nithin Thomas" w:date="2021-09-30T12:44:00Z">
                  <w:rPr>
                    <w:b w:val="0"/>
                    <w:bCs w:val="0"/>
                    <w:noProof/>
                    <w:webHidden/>
                  </w:rPr>
                </w:rPrChange>
              </w:rPr>
              <w:tab/>
              <w:delText>4</w:delText>
            </w:r>
          </w:del>
        </w:p>
        <w:p w14:paraId="2D988F86" w14:textId="105DB3B3" w:rsidR="00CF0F01" w:rsidRPr="009D6565" w:rsidDel="00A73D3D" w:rsidRDefault="00CF0F01">
          <w:pPr>
            <w:pStyle w:val="TOC1"/>
            <w:tabs>
              <w:tab w:val="right" w:leader="dot" w:pos="9350"/>
            </w:tabs>
            <w:rPr>
              <w:del w:id="65" w:author="Nithin Thomas" w:date="2021-09-30T12:39:00Z"/>
              <w:rFonts w:asciiTheme="minorHAnsi" w:eastAsiaTheme="minorEastAsia" w:hAnsiTheme="minorHAnsi" w:cstheme="minorBidi"/>
              <w:b w:val="0"/>
              <w:bCs w:val="0"/>
              <w:noProof/>
              <w:color w:val="44546A" w:themeColor="text2"/>
              <w:rPrChange w:id="66" w:author="Nithin Thomas" w:date="2021-09-30T12:44:00Z">
                <w:rPr>
                  <w:del w:id="67" w:author="Nithin Thomas" w:date="2021-09-30T12:39:00Z"/>
                  <w:rFonts w:asciiTheme="minorHAnsi" w:eastAsiaTheme="minorEastAsia" w:hAnsiTheme="minorHAnsi" w:cstheme="minorBidi"/>
                  <w:b w:val="0"/>
                  <w:bCs w:val="0"/>
                  <w:noProof/>
                </w:rPr>
              </w:rPrChange>
            </w:rPr>
          </w:pPr>
          <w:del w:id="68" w:author="Nithin Thomas" w:date="2021-09-30T12:39:00Z">
            <w:r w:rsidRPr="009D6565" w:rsidDel="00A73D3D">
              <w:rPr>
                <w:color w:val="44546A" w:themeColor="text2"/>
                <w:rPrChange w:id="69" w:author="Nithin Thomas" w:date="2021-09-30T12:44:00Z">
                  <w:rPr>
                    <w:rStyle w:val="Hyperlink"/>
                    <w:b w:val="0"/>
                    <w:bCs w:val="0"/>
                    <w:noProof/>
                  </w:rPr>
                </w:rPrChange>
              </w:rPr>
              <w:delText>2. What Business Problem is Your Organization Trying to Solve?</w:delText>
            </w:r>
            <w:r w:rsidRPr="009D6565" w:rsidDel="00A73D3D">
              <w:rPr>
                <w:b w:val="0"/>
                <w:bCs w:val="0"/>
                <w:noProof/>
                <w:webHidden/>
                <w:color w:val="44546A" w:themeColor="text2"/>
                <w:rPrChange w:id="70" w:author="Nithin Thomas" w:date="2021-09-30T12:44:00Z">
                  <w:rPr>
                    <w:b w:val="0"/>
                    <w:bCs w:val="0"/>
                    <w:noProof/>
                    <w:webHidden/>
                  </w:rPr>
                </w:rPrChange>
              </w:rPr>
              <w:tab/>
              <w:delText>5</w:delText>
            </w:r>
          </w:del>
        </w:p>
        <w:p w14:paraId="50C6CE1D" w14:textId="4A77B1C8" w:rsidR="00CF0F01" w:rsidRPr="009D6565" w:rsidDel="00A73D3D" w:rsidRDefault="00CF0F01" w:rsidP="00CF0F01">
          <w:pPr>
            <w:pStyle w:val="TOC2"/>
            <w:tabs>
              <w:tab w:val="right" w:leader="dot" w:pos="9350"/>
            </w:tabs>
            <w:ind w:left="720"/>
            <w:rPr>
              <w:del w:id="71" w:author="Nithin Thomas" w:date="2021-09-30T12:39:00Z"/>
              <w:rFonts w:asciiTheme="minorHAnsi" w:eastAsiaTheme="minorEastAsia" w:hAnsiTheme="minorHAnsi" w:cstheme="minorBidi"/>
              <w:b w:val="0"/>
              <w:bCs w:val="0"/>
              <w:noProof/>
              <w:color w:val="44546A" w:themeColor="text2"/>
              <w:rPrChange w:id="72" w:author="Nithin Thomas" w:date="2021-09-30T12:44:00Z">
                <w:rPr>
                  <w:del w:id="73" w:author="Nithin Thomas" w:date="2021-09-30T12:39:00Z"/>
                  <w:rFonts w:asciiTheme="minorHAnsi" w:eastAsiaTheme="minorEastAsia" w:hAnsiTheme="minorHAnsi" w:cstheme="minorBidi"/>
                  <w:b w:val="0"/>
                  <w:bCs w:val="0"/>
                  <w:noProof/>
                </w:rPr>
              </w:rPrChange>
            </w:rPr>
          </w:pPr>
          <w:del w:id="74" w:author="Nithin Thomas" w:date="2021-09-30T12:39:00Z">
            <w:r w:rsidRPr="009D6565" w:rsidDel="00A73D3D">
              <w:rPr>
                <w:color w:val="44546A" w:themeColor="text2"/>
                <w:rPrChange w:id="75" w:author="Nithin Thomas" w:date="2021-09-30T12:44:00Z">
                  <w:rPr>
                    <w:rStyle w:val="Hyperlink"/>
                    <w:rFonts w:eastAsia="Times New Roman"/>
                    <w:b w:val="0"/>
                    <w:bCs w:val="0"/>
                    <w:noProof/>
                  </w:rPr>
                </w:rPrChange>
              </w:rPr>
              <w:delText>2.1 Background of the problem</w:delText>
            </w:r>
            <w:r w:rsidRPr="009D6565" w:rsidDel="00A73D3D">
              <w:rPr>
                <w:b w:val="0"/>
                <w:bCs w:val="0"/>
                <w:noProof/>
                <w:webHidden/>
                <w:color w:val="44546A" w:themeColor="text2"/>
                <w:rPrChange w:id="76" w:author="Nithin Thomas" w:date="2021-09-30T12:44:00Z">
                  <w:rPr>
                    <w:b w:val="0"/>
                    <w:bCs w:val="0"/>
                    <w:noProof/>
                    <w:webHidden/>
                  </w:rPr>
                </w:rPrChange>
              </w:rPr>
              <w:tab/>
              <w:delText>5</w:delText>
            </w:r>
          </w:del>
        </w:p>
        <w:p w14:paraId="75DDFE7B" w14:textId="50936C21" w:rsidR="00CF0F01" w:rsidRPr="009D6565" w:rsidDel="00A73D3D" w:rsidRDefault="00CF0F01" w:rsidP="00CF0F01">
          <w:pPr>
            <w:pStyle w:val="TOC2"/>
            <w:tabs>
              <w:tab w:val="right" w:leader="dot" w:pos="9350"/>
            </w:tabs>
            <w:ind w:left="720"/>
            <w:rPr>
              <w:del w:id="77" w:author="Nithin Thomas" w:date="2021-09-30T12:39:00Z"/>
              <w:rFonts w:asciiTheme="minorHAnsi" w:eastAsiaTheme="minorEastAsia" w:hAnsiTheme="minorHAnsi" w:cstheme="minorBidi"/>
              <w:b w:val="0"/>
              <w:bCs w:val="0"/>
              <w:noProof/>
              <w:color w:val="44546A" w:themeColor="text2"/>
              <w:rPrChange w:id="78" w:author="Nithin Thomas" w:date="2021-09-30T12:44:00Z">
                <w:rPr>
                  <w:del w:id="79" w:author="Nithin Thomas" w:date="2021-09-30T12:39:00Z"/>
                  <w:rFonts w:asciiTheme="minorHAnsi" w:eastAsiaTheme="minorEastAsia" w:hAnsiTheme="minorHAnsi" w:cstheme="minorBidi"/>
                  <w:b w:val="0"/>
                  <w:bCs w:val="0"/>
                  <w:noProof/>
                </w:rPr>
              </w:rPrChange>
            </w:rPr>
          </w:pPr>
          <w:del w:id="80" w:author="Nithin Thomas" w:date="2021-09-30T12:39:00Z">
            <w:r w:rsidRPr="009D6565" w:rsidDel="00A73D3D">
              <w:rPr>
                <w:color w:val="44546A" w:themeColor="text2"/>
                <w:rPrChange w:id="81" w:author="Nithin Thomas" w:date="2021-09-30T12:44:00Z">
                  <w:rPr>
                    <w:rStyle w:val="Hyperlink"/>
                    <w:b w:val="0"/>
                    <w:bCs w:val="0"/>
                    <w:noProof/>
                  </w:rPr>
                </w:rPrChange>
              </w:rPr>
              <w:delText>2.2. Problem definition</w:delText>
            </w:r>
            <w:r w:rsidRPr="009D6565" w:rsidDel="00A73D3D">
              <w:rPr>
                <w:b w:val="0"/>
                <w:bCs w:val="0"/>
                <w:noProof/>
                <w:webHidden/>
                <w:color w:val="44546A" w:themeColor="text2"/>
                <w:rPrChange w:id="82" w:author="Nithin Thomas" w:date="2021-09-30T12:44:00Z">
                  <w:rPr>
                    <w:b w:val="0"/>
                    <w:bCs w:val="0"/>
                    <w:noProof/>
                    <w:webHidden/>
                  </w:rPr>
                </w:rPrChange>
              </w:rPr>
              <w:tab/>
              <w:delText>5</w:delText>
            </w:r>
          </w:del>
        </w:p>
        <w:p w14:paraId="6078AD9E" w14:textId="3801A3AE" w:rsidR="00CF0F01" w:rsidRPr="009D6565" w:rsidDel="00A73D3D" w:rsidRDefault="00CF0F01" w:rsidP="00CF0F01">
          <w:pPr>
            <w:pStyle w:val="TOC2"/>
            <w:tabs>
              <w:tab w:val="right" w:leader="dot" w:pos="9350"/>
            </w:tabs>
            <w:ind w:left="720"/>
            <w:rPr>
              <w:del w:id="83" w:author="Nithin Thomas" w:date="2021-09-30T12:39:00Z"/>
              <w:rFonts w:asciiTheme="minorHAnsi" w:eastAsiaTheme="minorEastAsia" w:hAnsiTheme="minorHAnsi" w:cstheme="minorBidi"/>
              <w:b w:val="0"/>
              <w:bCs w:val="0"/>
              <w:noProof/>
              <w:color w:val="44546A" w:themeColor="text2"/>
              <w:rPrChange w:id="84" w:author="Nithin Thomas" w:date="2021-09-30T12:44:00Z">
                <w:rPr>
                  <w:del w:id="85" w:author="Nithin Thomas" w:date="2021-09-30T12:39:00Z"/>
                  <w:rFonts w:asciiTheme="minorHAnsi" w:eastAsiaTheme="minorEastAsia" w:hAnsiTheme="minorHAnsi" w:cstheme="minorBidi"/>
                  <w:b w:val="0"/>
                  <w:bCs w:val="0"/>
                  <w:noProof/>
                </w:rPr>
              </w:rPrChange>
            </w:rPr>
          </w:pPr>
          <w:del w:id="86" w:author="Nithin Thomas" w:date="2021-09-30T12:39:00Z">
            <w:r w:rsidRPr="009D6565" w:rsidDel="00A73D3D">
              <w:rPr>
                <w:color w:val="44546A" w:themeColor="text2"/>
                <w:rPrChange w:id="87" w:author="Nithin Thomas" w:date="2021-09-30T12:44:00Z">
                  <w:rPr>
                    <w:rStyle w:val="Hyperlink"/>
                    <w:b w:val="0"/>
                    <w:bCs w:val="0"/>
                    <w:noProof/>
                  </w:rPr>
                </w:rPrChange>
              </w:rPr>
              <w:delText>2.3 What the company has done so far to solve its problem</w:delText>
            </w:r>
            <w:r w:rsidRPr="009D6565" w:rsidDel="00A73D3D">
              <w:rPr>
                <w:b w:val="0"/>
                <w:bCs w:val="0"/>
                <w:noProof/>
                <w:webHidden/>
                <w:color w:val="44546A" w:themeColor="text2"/>
                <w:rPrChange w:id="88" w:author="Nithin Thomas" w:date="2021-09-30T12:44:00Z">
                  <w:rPr>
                    <w:b w:val="0"/>
                    <w:bCs w:val="0"/>
                    <w:noProof/>
                    <w:webHidden/>
                  </w:rPr>
                </w:rPrChange>
              </w:rPr>
              <w:tab/>
              <w:delText>5</w:delText>
            </w:r>
          </w:del>
        </w:p>
        <w:p w14:paraId="10A966D6" w14:textId="251207BD" w:rsidR="00CF0F01" w:rsidRPr="009D6565" w:rsidDel="00A73D3D" w:rsidRDefault="00CF0F01" w:rsidP="00CF0F01">
          <w:pPr>
            <w:pStyle w:val="TOC2"/>
            <w:tabs>
              <w:tab w:val="right" w:leader="dot" w:pos="9350"/>
            </w:tabs>
            <w:ind w:left="720"/>
            <w:rPr>
              <w:del w:id="89" w:author="Nithin Thomas" w:date="2021-09-30T12:39:00Z"/>
              <w:rFonts w:asciiTheme="minorHAnsi" w:eastAsiaTheme="minorEastAsia" w:hAnsiTheme="minorHAnsi" w:cstheme="minorBidi"/>
              <w:b w:val="0"/>
              <w:bCs w:val="0"/>
              <w:noProof/>
              <w:color w:val="44546A" w:themeColor="text2"/>
              <w:rPrChange w:id="90" w:author="Nithin Thomas" w:date="2021-09-30T12:44:00Z">
                <w:rPr>
                  <w:del w:id="91" w:author="Nithin Thomas" w:date="2021-09-30T12:39:00Z"/>
                  <w:rFonts w:asciiTheme="minorHAnsi" w:eastAsiaTheme="minorEastAsia" w:hAnsiTheme="minorHAnsi" w:cstheme="minorBidi"/>
                  <w:b w:val="0"/>
                  <w:bCs w:val="0"/>
                  <w:noProof/>
                </w:rPr>
              </w:rPrChange>
            </w:rPr>
          </w:pPr>
          <w:del w:id="92" w:author="Nithin Thomas" w:date="2021-09-30T12:39:00Z">
            <w:r w:rsidRPr="009D6565" w:rsidDel="00A73D3D">
              <w:rPr>
                <w:color w:val="44546A" w:themeColor="text2"/>
                <w:rPrChange w:id="93" w:author="Nithin Thomas" w:date="2021-09-30T12:44:00Z">
                  <w:rPr>
                    <w:rStyle w:val="Hyperlink"/>
                    <w:b w:val="0"/>
                    <w:bCs w:val="0"/>
                    <w:noProof/>
                  </w:rPr>
                </w:rPrChange>
              </w:rPr>
              <w:delText>2.4 Conclusion</w:delText>
            </w:r>
            <w:r w:rsidRPr="009D6565" w:rsidDel="00A73D3D">
              <w:rPr>
                <w:b w:val="0"/>
                <w:bCs w:val="0"/>
                <w:noProof/>
                <w:webHidden/>
                <w:color w:val="44546A" w:themeColor="text2"/>
                <w:rPrChange w:id="94" w:author="Nithin Thomas" w:date="2021-09-30T12:44:00Z">
                  <w:rPr>
                    <w:b w:val="0"/>
                    <w:bCs w:val="0"/>
                    <w:noProof/>
                    <w:webHidden/>
                  </w:rPr>
                </w:rPrChange>
              </w:rPr>
              <w:tab/>
              <w:delText>6</w:delText>
            </w:r>
          </w:del>
        </w:p>
        <w:p w14:paraId="4DDACA73" w14:textId="1D66D43B" w:rsidR="00CF0F01" w:rsidRPr="009D6565" w:rsidDel="00A73D3D" w:rsidRDefault="00CF0F01">
          <w:pPr>
            <w:pStyle w:val="TOC1"/>
            <w:tabs>
              <w:tab w:val="right" w:leader="dot" w:pos="9350"/>
            </w:tabs>
            <w:rPr>
              <w:del w:id="95" w:author="Nithin Thomas" w:date="2021-09-30T12:39:00Z"/>
              <w:rFonts w:asciiTheme="minorHAnsi" w:eastAsiaTheme="minorEastAsia" w:hAnsiTheme="minorHAnsi" w:cstheme="minorBidi"/>
              <w:b w:val="0"/>
              <w:bCs w:val="0"/>
              <w:noProof/>
              <w:color w:val="44546A" w:themeColor="text2"/>
              <w:rPrChange w:id="96" w:author="Nithin Thomas" w:date="2021-09-30T12:44:00Z">
                <w:rPr>
                  <w:del w:id="97" w:author="Nithin Thomas" w:date="2021-09-30T12:39:00Z"/>
                  <w:rFonts w:asciiTheme="minorHAnsi" w:eastAsiaTheme="minorEastAsia" w:hAnsiTheme="minorHAnsi" w:cstheme="minorBidi"/>
                  <w:b w:val="0"/>
                  <w:bCs w:val="0"/>
                  <w:noProof/>
                </w:rPr>
              </w:rPrChange>
            </w:rPr>
          </w:pPr>
          <w:del w:id="98" w:author="Nithin Thomas" w:date="2021-09-30T12:39:00Z">
            <w:r w:rsidRPr="009D6565" w:rsidDel="00A73D3D">
              <w:rPr>
                <w:color w:val="44546A" w:themeColor="text2"/>
                <w:rPrChange w:id="99" w:author="Nithin Thomas" w:date="2021-09-30T12:44:00Z">
                  <w:rPr>
                    <w:rStyle w:val="Hyperlink"/>
                    <w:b w:val="0"/>
                    <w:bCs w:val="0"/>
                    <w:noProof/>
                  </w:rPr>
                </w:rPrChange>
              </w:rPr>
              <w:delText>3. DATA STEPS</w:delText>
            </w:r>
            <w:r w:rsidRPr="009D6565" w:rsidDel="00A73D3D">
              <w:rPr>
                <w:b w:val="0"/>
                <w:bCs w:val="0"/>
                <w:noProof/>
                <w:webHidden/>
                <w:color w:val="44546A" w:themeColor="text2"/>
                <w:rPrChange w:id="100" w:author="Nithin Thomas" w:date="2021-09-30T12:44:00Z">
                  <w:rPr>
                    <w:b w:val="0"/>
                    <w:bCs w:val="0"/>
                    <w:noProof/>
                    <w:webHidden/>
                  </w:rPr>
                </w:rPrChange>
              </w:rPr>
              <w:tab/>
              <w:delText>6</w:delText>
            </w:r>
          </w:del>
        </w:p>
        <w:p w14:paraId="5D958C25" w14:textId="01FC8862" w:rsidR="00CF0F01" w:rsidRPr="009D6565" w:rsidDel="00A73D3D" w:rsidRDefault="00CF0F01" w:rsidP="00CF0F01">
          <w:pPr>
            <w:pStyle w:val="TOC2"/>
            <w:tabs>
              <w:tab w:val="right" w:leader="dot" w:pos="9350"/>
            </w:tabs>
            <w:ind w:left="720"/>
            <w:rPr>
              <w:del w:id="101" w:author="Nithin Thomas" w:date="2021-09-30T12:39:00Z"/>
              <w:rFonts w:asciiTheme="minorHAnsi" w:eastAsiaTheme="minorEastAsia" w:hAnsiTheme="minorHAnsi" w:cstheme="minorBidi"/>
              <w:b w:val="0"/>
              <w:bCs w:val="0"/>
              <w:noProof/>
              <w:color w:val="44546A" w:themeColor="text2"/>
              <w:rPrChange w:id="102" w:author="Nithin Thomas" w:date="2021-09-30T12:44:00Z">
                <w:rPr>
                  <w:del w:id="103" w:author="Nithin Thomas" w:date="2021-09-30T12:39:00Z"/>
                  <w:rFonts w:asciiTheme="minorHAnsi" w:eastAsiaTheme="minorEastAsia" w:hAnsiTheme="minorHAnsi" w:cstheme="minorBidi"/>
                  <w:b w:val="0"/>
                  <w:bCs w:val="0"/>
                  <w:noProof/>
                </w:rPr>
              </w:rPrChange>
            </w:rPr>
          </w:pPr>
          <w:del w:id="104" w:author="Nithin Thomas" w:date="2021-09-30T12:39:00Z">
            <w:r w:rsidRPr="009D6565" w:rsidDel="00A73D3D">
              <w:rPr>
                <w:color w:val="44546A" w:themeColor="text2"/>
                <w:rPrChange w:id="105" w:author="Nithin Thomas" w:date="2021-09-30T12:44:00Z">
                  <w:rPr>
                    <w:rStyle w:val="Hyperlink"/>
                    <w:b w:val="0"/>
                    <w:bCs w:val="0"/>
                    <w:noProof/>
                  </w:rPr>
                </w:rPrChange>
              </w:rPr>
              <w:delText>3.1 DATA GENERATION</w:delText>
            </w:r>
            <w:r w:rsidRPr="009D6565" w:rsidDel="00A73D3D">
              <w:rPr>
                <w:b w:val="0"/>
                <w:bCs w:val="0"/>
                <w:noProof/>
                <w:webHidden/>
                <w:color w:val="44546A" w:themeColor="text2"/>
                <w:rPrChange w:id="106" w:author="Nithin Thomas" w:date="2021-09-30T12:44:00Z">
                  <w:rPr>
                    <w:b w:val="0"/>
                    <w:bCs w:val="0"/>
                    <w:noProof/>
                    <w:webHidden/>
                  </w:rPr>
                </w:rPrChange>
              </w:rPr>
              <w:tab/>
              <w:delText>6</w:delText>
            </w:r>
          </w:del>
        </w:p>
        <w:p w14:paraId="4D2E56A2" w14:textId="62790B09" w:rsidR="00CF0F01" w:rsidRPr="009D6565" w:rsidDel="00A73D3D" w:rsidRDefault="00CF0F01" w:rsidP="00CF0F01">
          <w:pPr>
            <w:pStyle w:val="TOC2"/>
            <w:tabs>
              <w:tab w:val="right" w:leader="dot" w:pos="9350"/>
            </w:tabs>
            <w:ind w:left="720"/>
            <w:rPr>
              <w:del w:id="107" w:author="Nithin Thomas" w:date="2021-09-30T12:39:00Z"/>
              <w:rFonts w:asciiTheme="minorHAnsi" w:eastAsiaTheme="minorEastAsia" w:hAnsiTheme="minorHAnsi" w:cstheme="minorBidi"/>
              <w:b w:val="0"/>
              <w:bCs w:val="0"/>
              <w:noProof/>
              <w:color w:val="44546A" w:themeColor="text2"/>
              <w:rPrChange w:id="108" w:author="Nithin Thomas" w:date="2021-09-30T12:44:00Z">
                <w:rPr>
                  <w:del w:id="109" w:author="Nithin Thomas" w:date="2021-09-30T12:39:00Z"/>
                  <w:rFonts w:asciiTheme="minorHAnsi" w:eastAsiaTheme="minorEastAsia" w:hAnsiTheme="minorHAnsi" w:cstheme="minorBidi"/>
                  <w:b w:val="0"/>
                  <w:bCs w:val="0"/>
                  <w:noProof/>
                </w:rPr>
              </w:rPrChange>
            </w:rPr>
          </w:pPr>
          <w:del w:id="110" w:author="Nithin Thomas" w:date="2021-09-30T12:39:00Z">
            <w:r w:rsidRPr="009D6565" w:rsidDel="00A73D3D">
              <w:rPr>
                <w:color w:val="44546A" w:themeColor="text2"/>
                <w:rPrChange w:id="111" w:author="Nithin Thomas" w:date="2021-09-30T12:44:00Z">
                  <w:rPr>
                    <w:rStyle w:val="Hyperlink"/>
                    <w:b w:val="0"/>
                    <w:bCs w:val="0"/>
                    <w:noProof/>
                  </w:rPr>
                </w:rPrChange>
              </w:rPr>
              <w:delText>3.2 DATA COLLECTION &amp; TRANSMISSION</w:delText>
            </w:r>
            <w:r w:rsidRPr="009D6565" w:rsidDel="00A73D3D">
              <w:rPr>
                <w:b w:val="0"/>
                <w:bCs w:val="0"/>
                <w:noProof/>
                <w:webHidden/>
                <w:color w:val="44546A" w:themeColor="text2"/>
                <w:rPrChange w:id="112" w:author="Nithin Thomas" w:date="2021-09-30T12:44:00Z">
                  <w:rPr>
                    <w:b w:val="0"/>
                    <w:bCs w:val="0"/>
                    <w:noProof/>
                    <w:webHidden/>
                  </w:rPr>
                </w:rPrChange>
              </w:rPr>
              <w:tab/>
              <w:delText>6</w:delText>
            </w:r>
          </w:del>
        </w:p>
        <w:p w14:paraId="05BE73F9" w14:textId="374F4BBC" w:rsidR="00CF0F01" w:rsidRPr="009D6565" w:rsidDel="00A73D3D" w:rsidRDefault="00CF0F01" w:rsidP="00CF0F01">
          <w:pPr>
            <w:pStyle w:val="TOC1"/>
            <w:tabs>
              <w:tab w:val="right" w:leader="dot" w:pos="9350"/>
            </w:tabs>
            <w:ind w:left="1119"/>
            <w:rPr>
              <w:del w:id="113" w:author="Nithin Thomas" w:date="2021-09-30T12:39:00Z"/>
              <w:rFonts w:asciiTheme="minorHAnsi" w:eastAsiaTheme="minorEastAsia" w:hAnsiTheme="minorHAnsi" w:cstheme="minorBidi"/>
              <w:b w:val="0"/>
              <w:bCs w:val="0"/>
              <w:noProof/>
              <w:color w:val="44546A" w:themeColor="text2"/>
              <w:rPrChange w:id="114" w:author="Nithin Thomas" w:date="2021-09-30T12:44:00Z">
                <w:rPr>
                  <w:del w:id="115" w:author="Nithin Thomas" w:date="2021-09-30T12:39:00Z"/>
                  <w:rFonts w:asciiTheme="minorHAnsi" w:eastAsiaTheme="minorEastAsia" w:hAnsiTheme="minorHAnsi" w:cstheme="minorBidi"/>
                  <w:b w:val="0"/>
                  <w:bCs w:val="0"/>
                  <w:noProof/>
                </w:rPr>
              </w:rPrChange>
            </w:rPr>
          </w:pPr>
          <w:del w:id="116" w:author="Nithin Thomas" w:date="2021-09-30T12:39:00Z">
            <w:r w:rsidRPr="009D6565" w:rsidDel="00A73D3D">
              <w:rPr>
                <w:color w:val="44546A" w:themeColor="text2"/>
                <w:rPrChange w:id="117" w:author="Nithin Thomas" w:date="2021-09-30T12:44:00Z">
                  <w:rPr>
                    <w:rStyle w:val="Hyperlink"/>
                    <w:b w:val="0"/>
                    <w:bCs w:val="0"/>
                    <w:noProof/>
                  </w:rPr>
                </w:rPrChange>
              </w:rPr>
              <w:delText>3.3 DATA PRE-PROCESSING</w:delText>
            </w:r>
            <w:r w:rsidRPr="009D6565" w:rsidDel="00A73D3D">
              <w:rPr>
                <w:b w:val="0"/>
                <w:bCs w:val="0"/>
                <w:noProof/>
                <w:webHidden/>
                <w:color w:val="44546A" w:themeColor="text2"/>
                <w:rPrChange w:id="118" w:author="Nithin Thomas" w:date="2021-09-30T12:44:00Z">
                  <w:rPr>
                    <w:b w:val="0"/>
                    <w:bCs w:val="0"/>
                    <w:noProof/>
                    <w:webHidden/>
                  </w:rPr>
                </w:rPrChange>
              </w:rPr>
              <w:tab/>
              <w:delText>8</w:delText>
            </w:r>
          </w:del>
        </w:p>
        <w:p w14:paraId="7673D93E" w14:textId="04BDE3EC" w:rsidR="00CF0F01" w:rsidRPr="009D6565" w:rsidDel="00A73D3D" w:rsidRDefault="00CF0F01" w:rsidP="00CF0F01">
          <w:pPr>
            <w:pStyle w:val="TOC1"/>
            <w:tabs>
              <w:tab w:val="right" w:leader="dot" w:pos="9350"/>
            </w:tabs>
            <w:ind w:left="1119"/>
            <w:rPr>
              <w:del w:id="119" w:author="Nithin Thomas" w:date="2021-09-30T12:39:00Z"/>
              <w:rFonts w:asciiTheme="minorHAnsi" w:eastAsiaTheme="minorEastAsia" w:hAnsiTheme="minorHAnsi" w:cstheme="minorBidi"/>
              <w:b w:val="0"/>
              <w:bCs w:val="0"/>
              <w:noProof/>
              <w:color w:val="44546A" w:themeColor="text2"/>
              <w:rPrChange w:id="120" w:author="Nithin Thomas" w:date="2021-09-30T12:44:00Z">
                <w:rPr>
                  <w:del w:id="121" w:author="Nithin Thomas" w:date="2021-09-30T12:39:00Z"/>
                  <w:rFonts w:asciiTheme="minorHAnsi" w:eastAsiaTheme="minorEastAsia" w:hAnsiTheme="minorHAnsi" w:cstheme="minorBidi"/>
                  <w:b w:val="0"/>
                  <w:bCs w:val="0"/>
                  <w:noProof/>
                </w:rPr>
              </w:rPrChange>
            </w:rPr>
          </w:pPr>
          <w:del w:id="122" w:author="Nithin Thomas" w:date="2021-09-30T12:39:00Z">
            <w:r w:rsidRPr="009D6565" w:rsidDel="00A73D3D">
              <w:rPr>
                <w:color w:val="44546A" w:themeColor="text2"/>
                <w:rPrChange w:id="123" w:author="Nithin Thomas" w:date="2021-09-30T12:44:00Z">
                  <w:rPr>
                    <w:rStyle w:val="Hyperlink"/>
                    <w:rFonts w:cstheme="minorHAnsi"/>
                    <w:b w:val="0"/>
                    <w:bCs w:val="0"/>
                    <w:noProof/>
                  </w:rPr>
                </w:rPrChange>
              </w:rPr>
              <w:delText>3.4 DATA STORAGE</w:delText>
            </w:r>
            <w:r w:rsidRPr="009D6565" w:rsidDel="00A73D3D">
              <w:rPr>
                <w:b w:val="0"/>
                <w:bCs w:val="0"/>
                <w:noProof/>
                <w:webHidden/>
                <w:color w:val="44546A" w:themeColor="text2"/>
                <w:rPrChange w:id="124" w:author="Nithin Thomas" w:date="2021-09-30T12:44:00Z">
                  <w:rPr>
                    <w:b w:val="0"/>
                    <w:bCs w:val="0"/>
                    <w:noProof/>
                    <w:webHidden/>
                  </w:rPr>
                </w:rPrChange>
              </w:rPr>
              <w:tab/>
              <w:delText>10</w:delText>
            </w:r>
          </w:del>
        </w:p>
        <w:p w14:paraId="55620BCB" w14:textId="5ADBB193" w:rsidR="00CF0F01" w:rsidRPr="009D6565" w:rsidDel="00A73D3D" w:rsidRDefault="00CF0F01" w:rsidP="00CF0F01">
          <w:pPr>
            <w:pStyle w:val="TOC1"/>
            <w:tabs>
              <w:tab w:val="right" w:leader="dot" w:pos="9350"/>
            </w:tabs>
            <w:ind w:left="1119"/>
            <w:rPr>
              <w:del w:id="125" w:author="Nithin Thomas" w:date="2021-09-30T12:39:00Z"/>
              <w:rFonts w:asciiTheme="minorHAnsi" w:eastAsiaTheme="minorEastAsia" w:hAnsiTheme="minorHAnsi" w:cstheme="minorBidi"/>
              <w:b w:val="0"/>
              <w:bCs w:val="0"/>
              <w:noProof/>
              <w:color w:val="44546A" w:themeColor="text2"/>
              <w:rPrChange w:id="126" w:author="Nithin Thomas" w:date="2021-09-30T12:44:00Z">
                <w:rPr>
                  <w:del w:id="127" w:author="Nithin Thomas" w:date="2021-09-30T12:39:00Z"/>
                  <w:rFonts w:asciiTheme="minorHAnsi" w:eastAsiaTheme="minorEastAsia" w:hAnsiTheme="minorHAnsi" w:cstheme="minorBidi"/>
                  <w:b w:val="0"/>
                  <w:bCs w:val="0"/>
                  <w:noProof/>
                </w:rPr>
              </w:rPrChange>
            </w:rPr>
          </w:pPr>
          <w:del w:id="128" w:author="Nithin Thomas" w:date="2021-09-30T12:39:00Z">
            <w:r w:rsidRPr="009D6565" w:rsidDel="00A73D3D">
              <w:rPr>
                <w:color w:val="44546A" w:themeColor="text2"/>
                <w:rPrChange w:id="129" w:author="Nithin Thomas" w:date="2021-09-30T12:44:00Z">
                  <w:rPr>
                    <w:rStyle w:val="Hyperlink"/>
                    <w:b w:val="0"/>
                    <w:bCs w:val="0"/>
                    <w:noProof/>
                  </w:rPr>
                </w:rPrChange>
              </w:rPr>
              <w:delText>3.5 DATA ANALYSIS</w:delText>
            </w:r>
            <w:r w:rsidRPr="009D6565" w:rsidDel="00A73D3D">
              <w:rPr>
                <w:b w:val="0"/>
                <w:bCs w:val="0"/>
                <w:noProof/>
                <w:webHidden/>
                <w:color w:val="44546A" w:themeColor="text2"/>
                <w:rPrChange w:id="130" w:author="Nithin Thomas" w:date="2021-09-30T12:44:00Z">
                  <w:rPr>
                    <w:b w:val="0"/>
                    <w:bCs w:val="0"/>
                    <w:noProof/>
                    <w:webHidden/>
                  </w:rPr>
                </w:rPrChange>
              </w:rPr>
              <w:tab/>
              <w:delText>11</w:delText>
            </w:r>
          </w:del>
        </w:p>
        <w:p w14:paraId="2D6B56B8" w14:textId="1A0C749A" w:rsidR="00CF0F01" w:rsidRPr="009D6565" w:rsidDel="00A73D3D" w:rsidRDefault="00CF0F01" w:rsidP="00CF0F01">
          <w:pPr>
            <w:pStyle w:val="TOC1"/>
            <w:tabs>
              <w:tab w:val="right" w:leader="dot" w:pos="9350"/>
            </w:tabs>
            <w:ind w:left="1119"/>
            <w:rPr>
              <w:del w:id="131" w:author="Nithin Thomas" w:date="2021-09-30T12:39:00Z"/>
              <w:rFonts w:asciiTheme="minorHAnsi" w:eastAsiaTheme="minorEastAsia" w:hAnsiTheme="minorHAnsi" w:cstheme="minorBidi"/>
              <w:b w:val="0"/>
              <w:bCs w:val="0"/>
              <w:noProof/>
              <w:color w:val="44546A" w:themeColor="text2"/>
              <w:rPrChange w:id="132" w:author="Nithin Thomas" w:date="2021-09-30T12:44:00Z">
                <w:rPr>
                  <w:del w:id="133" w:author="Nithin Thomas" w:date="2021-09-30T12:39:00Z"/>
                  <w:rFonts w:asciiTheme="minorHAnsi" w:eastAsiaTheme="minorEastAsia" w:hAnsiTheme="minorHAnsi" w:cstheme="minorBidi"/>
                  <w:b w:val="0"/>
                  <w:bCs w:val="0"/>
                  <w:noProof/>
                </w:rPr>
              </w:rPrChange>
            </w:rPr>
          </w:pPr>
          <w:del w:id="134" w:author="Nithin Thomas" w:date="2021-09-30T12:39:00Z">
            <w:r w:rsidRPr="009D6565" w:rsidDel="00A73D3D">
              <w:rPr>
                <w:color w:val="44546A" w:themeColor="text2"/>
                <w:rPrChange w:id="135" w:author="Nithin Thomas" w:date="2021-09-30T12:44:00Z">
                  <w:rPr>
                    <w:rStyle w:val="Hyperlink"/>
                    <w:b w:val="0"/>
                    <w:bCs w:val="0"/>
                    <w:noProof/>
                  </w:rPr>
                </w:rPrChange>
              </w:rPr>
              <w:delText>3.6 DECISION MAKING</w:delText>
            </w:r>
            <w:r w:rsidRPr="009D6565" w:rsidDel="00A73D3D">
              <w:rPr>
                <w:b w:val="0"/>
                <w:bCs w:val="0"/>
                <w:noProof/>
                <w:webHidden/>
                <w:color w:val="44546A" w:themeColor="text2"/>
                <w:rPrChange w:id="136" w:author="Nithin Thomas" w:date="2021-09-30T12:44:00Z">
                  <w:rPr>
                    <w:b w:val="0"/>
                    <w:bCs w:val="0"/>
                    <w:noProof/>
                    <w:webHidden/>
                  </w:rPr>
                </w:rPrChange>
              </w:rPr>
              <w:tab/>
              <w:delText>12</w:delText>
            </w:r>
          </w:del>
        </w:p>
        <w:p w14:paraId="0ADD731F" w14:textId="09EAA0DF" w:rsidR="00874ED1" w:rsidRDefault="00874ED1">
          <w:r>
            <w:rPr>
              <w:b/>
              <w:bCs/>
              <w:noProof/>
            </w:rPr>
            <w:fldChar w:fldCharType="end"/>
          </w:r>
        </w:p>
      </w:sdtContent>
    </w:sdt>
    <w:p w14:paraId="161FD339" w14:textId="77777777" w:rsidR="00CB0972" w:rsidRPr="00CB0972" w:rsidRDefault="00CB0972" w:rsidP="005A15CA">
      <w:pPr>
        <w:pStyle w:val="Heading1"/>
        <w:ind w:left="2224" w:right="2164"/>
        <w:jc w:val="center"/>
        <w:rPr>
          <w:rFonts w:asciiTheme="majorHAnsi" w:hAnsiTheme="majorHAnsi" w:cstheme="majorHAnsi"/>
          <w:b/>
          <w:bCs/>
          <w:color w:val="4472C4" w:themeColor="accent1"/>
        </w:rPr>
      </w:pPr>
    </w:p>
    <w:p w14:paraId="7A6118AA" w14:textId="53487C90" w:rsidR="005A15CA" w:rsidRPr="00F9338B" w:rsidRDefault="005A15CA" w:rsidP="005A15CA">
      <w:pPr>
        <w:rPr>
          <w:rFonts w:cstheme="minorHAnsi"/>
          <w:sz w:val="24"/>
          <w:szCs w:val="24"/>
        </w:rPr>
      </w:pPr>
    </w:p>
    <w:p w14:paraId="1EDF865E" w14:textId="003286C4" w:rsidR="000E47AA" w:rsidRPr="00D332A2" w:rsidRDefault="000E47AA" w:rsidP="005A15CA">
      <w:pPr>
        <w:rPr>
          <w:rFonts w:cstheme="minorHAnsi"/>
        </w:rPr>
      </w:pPr>
    </w:p>
    <w:p w14:paraId="2D68ACAD" w14:textId="23B5276B" w:rsidR="000E47AA" w:rsidRPr="00D332A2" w:rsidRDefault="000E47AA" w:rsidP="005A15CA">
      <w:pPr>
        <w:rPr>
          <w:rFonts w:cstheme="minorHAnsi"/>
        </w:rPr>
      </w:pPr>
    </w:p>
    <w:p w14:paraId="77B5E911" w14:textId="18BB3008" w:rsidR="000E47AA" w:rsidRPr="00D332A2" w:rsidRDefault="000E47AA" w:rsidP="005A15CA">
      <w:pPr>
        <w:rPr>
          <w:rFonts w:cstheme="minorHAnsi"/>
        </w:rPr>
      </w:pPr>
    </w:p>
    <w:p w14:paraId="602E6A50" w14:textId="6FB15CDF" w:rsidR="000E47AA" w:rsidRPr="00D332A2" w:rsidRDefault="000E47AA" w:rsidP="005A15CA">
      <w:pPr>
        <w:rPr>
          <w:rFonts w:cstheme="minorHAnsi"/>
        </w:rPr>
      </w:pPr>
    </w:p>
    <w:p w14:paraId="0244C0BD" w14:textId="4431E4CF" w:rsidR="000E47AA" w:rsidRDefault="000E47AA" w:rsidP="005A15CA">
      <w:pPr>
        <w:rPr>
          <w:rFonts w:cstheme="minorHAnsi"/>
        </w:rPr>
      </w:pPr>
    </w:p>
    <w:p w14:paraId="4923C1E0" w14:textId="7BD17EB2" w:rsidR="00F9338B" w:rsidRDefault="00F9338B" w:rsidP="005A15CA">
      <w:pPr>
        <w:rPr>
          <w:rFonts w:cstheme="minorHAnsi"/>
        </w:rPr>
      </w:pPr>
    </w:p>
    <w:p w14:paraId="2EF66814" w14:textId="3E039305" w:rsidR="00F9338B" w:rsidRDefault="00F9338B" w:rsidP="005A15CA">
      <w:pPr>
        <w:rPr>
          <w:rFonts w:cstheme="minorHAnsi"/>
        </w:rPr>
      </w:pPr>
    </w:p>
    <w:p w14:paraId="2A2BF2CC" w14:textId="1B231C44" w:rsidR="00F9338B" w:rsidDel="00407D63" w:rsidRDefault="00F9338B" w:rsidP="005A15CA">
      <w:pPr>
        <w:rPr>
          <w:del w:id="137" w:author="Nithin Thomas" w:date="2021-10-01T16:50:00Z"/>
          <w:rFonts w:cstheme="minorHAnsi"/>
        </w:rPr>
      </w:pPr>
    </w:p>
    <w:p w14:paraId="2F142F5B" w14:textId="77777777" w:rsidR="00F36701" w:rsidRDefault="00F36701" w:rsidP="005A15CA">
      <w:pPr>
        <w:rPr>
          <w:rFonts w:cstheme="minorHAnsi"/>
        </w:rPr>
        <w:sectPr w:rsidR="00F36701">
          <w:headerReference w:type="default" r:id="rId8"/>
          <w:footerReference w:type="default" r:id="rId9"/>
          <w:pgSz w:w="12240" w:h="15840"/>
          <w:pgMar w:top="1440" w:right="1440" w:bottom="1440" w:left="1440" w:header="720" w:footer="720" w:gutter="0"/>
          <w:cols w:space="720"/>
          <w:docGrid w:linePitch="360"/>
        </w:sectPr>
      </w:pPr>
    </w:p>
    <w:p w14:paraId="7D8A2CF9" w14:textId="7763B46A" w:rsidR="000E47AA" w:rsidRPr="00407D63" w:rsidDel="00407D63" w:rsidRDefault="006A6B55">
      <w:pPr>
        <w:pStyle w:val="Heading1"/>
        <w:numPr>
          <w:ilvl w:val="0"/>
          <w:numId w:val="43"/>
        </w:numPr>
        <w:ind w:left="0"/>
        <w:jc w:val="both"/>
        <w:rPr>
          <w:del w:id="138" w:author="Nithin Thomas" w:date="2021-10-01T16:49:00Z"/>
          <w:b/>
          <w:bCs/>
          <w:color w:val="1F3864" w:themeColor="accent1" w:themeShade="80"/>
          <w:rPrChange w:id="139" w:author="Nithin Thomas" w:date="2021-10-01T16:49:00Z">
            <w:rPr>
              <w:del w:id="140" w:author="Nithin Thomas" w:date="2021-10-01T16:49:00Z"/>
            </w:rPr>
          </w:rPrChange>
        </w:rPr>
        <w:pPrChange w:id="141" w:author="Nithin Thomas" w:date="2021-10-01T16:51:00Z">
          <w:pPr>
            <w:pStyle w:val="Heading1"/>
            <w:numPr>
              <w:numId w:val="40"/>
            </w:numPr>
            <w:ind w:left="720" w:hanging="360"/>
            <w:jc w:val="both"/>
          </w:pPr>
        </w:pPrChange>
      </w:pPr>
      <w:del w:id="142" w:author="Nithin Thomas" w:date="2021-10-01T16:35:00Z">
        <w:r w:rsidRPr="0063449C" w:rsidDel="00B81BC3">
          <w:rPr>
            <w:b/>
            <w:bCs/>
            <w:color w:val="1F3864" w:themeColor="accent1" w:themeShade="80"/>
            <w:sz w:val="24"/>
            <w:szCs w:val="24"/>
            <w:rPrChange w:id="143" w:author="Nithin Thomas" w:date="2021-09-30T12:00:00Z">
              <w:rPr>
                <w:b/>
                <w:bCs/>
                <w:sz w:val="24"/>
                <w:szCs w:val="24"/>
              </w:rPr>
            </w:rPrChange>
          </w:rPr>
          <w:lastRenderedPageBreak/>
          <w:delText>1.</w:delText>
        </w:r>
      </w:del>
      <w:del w:id="144" w:author="Nithin Thomas" w:date="2021-10-01T16:51:00Z">
        <w:r w:rsidR="00F9338B" w:rsidRPr="0063449C" w:rsidDel="00407D63">
          <w:rPr>
            <w:b/>
            <w:bCs/>
            <w:color w:val="1F3864" w:themeColor="accent1" w:themeShade="80"/>
            <w:sz w:val="24"/>
            <w:szCs w:val="24"/>
            <w:rPrChange w:id="145" w:author="Nithin Thomas" w:date="2021-09-30T12:00:00Z">
              <w:rPr>
                <w:b/>
                <w:bCs/>
                <w:sz w:val="24"/>
                <w:szCs w:val="24"/>
              </w:rPr>
            </w:rPrChange>
          </w:rPr>
          <w:delText>What is the Name of Your Organization?</w:delText>
        </w:r>
      </w:del>
      <w:bookmarkStart w:id="146" w:name="_Toc83999597"/>
      <w:bookmarkStart w:id="147" w:name="_Toc83999647"/>
      <w:bookmarkStart w:id="148" w:name="_Toc83999672"/>
      <w:bookmarkStart w:id="149" w:name="_Toc83999714"/>
      <w:bookmarkEnd w:id="146"/>
      <w:bookmarkEnd w:id="147"/>
      <w:bookmarkEnd w:id="148"/>
      <w:bookmarkEnd w:id="149"/>
    </w:p>
    <w:p w14:paraId="22B29B6A" w14:textId="79711869" w:rsidR="00491321" w:rsidRPr="00316DF4" w:rsidDel="00407D63" w:rsidRDefault="00491321" w:rsidP="006A6B55">
      <w:pPr>
        <w:pStyle w:val="Heading1"/>
        <w:jc w:val="both"/>
        <w:rPr>
          <w:del w:id="150" w:author="Nithin Thomas" w:date="2021-10-01T16:52:00Z"/>
        </w:rPr>
      </w:pPr>
      <w:bookmarkStart w:id="151" w:name="_Toc83999598"/>
      <w:bookmarkStart w:id="152" w:name="_Toc83999648"/>
      <w:bookmarkStart w:id="153" w:name="_Toc83999673"/>
      <w:bookmarkStart w:id="154" w:name="_Toc83999715"/>
      <w:bookmarkEnd w:id="151"/>
      <w:bookmarkEnd w:id="152"/>
      <w:bookmarkEnd w:id="153"/>
      <w:bookmarkEnd w:id="154"/>
    </w:p>
    <w:tbl>
      <w:tblPr>
        <w:tblStyle w:val="TableGrid"/>
        <w:tblW w:w="0" w:type="auto"/>
        <w:jc w:val="center"/>
        <w:shd w:val="clear" w:color="auto" w:fill="222A35" w:themeFill="text2" w:themeFillShade="80"/>
        <w:tblLook w:val="04A0" w:firstRow="1" w:lastRow="0" w:firstColumn="1" w:lastColumn="0" w:noHBand="0" w:noVBand="1"/>
        <w:tblPrChange w:id="155" w:author="Nithin Thomas" w:date="2021-09-30T12:49:00Z">
          <w:tblPr>
            <w:tblStyle w:val="TableGrid"/>
            <w:tblW w:w="0" w:type="auto"/>
            <w:jc w:val="center"/>
            <w:shd w:val="clear" w:color="auto" w:fill="5B9BD5" w:themeFill="accent5"/>
            <w:tblLook w:val="04A0" w:firstRow="1" w:lastRow="0" w:firstColumn="1" w:lastColumn="0" w:noHBand="0" w:noVBand="1"/>
          </w:tblPr>
        </w:tblPrChange>
      </w:tblPr>
      <w:tblGrid>
        <w:gridCol w:w="9350"/>
        <w:tblGridChange w:id="156">
          <w:tblGrid>
            <w:gridCol w:w="9350"/>
          </w:tblGrid>
        </w:tblGridChange>
      </w:tblGrid>
      <w:tr w:rsidR="000E47AA" w:rsidRPr="00D332A2" w:rsidDel="00491321" w14:paraId="7CF82FFE" w14:textId="34B8A00B" w:rsidTr="00491321">
        <w:trPr>
          <w:trHeight w:val="1115"/>
          <w:jc w:val="center"/>
          <w:del w:id="157" w:author="Nithin Thomas" w:date="2021-09-30T12:50:00Z"/>
          <w:trPrChange w:id="158" w:author="Nithin Thomas" w:date="2021-09-30T12:49:00Z">
            <w:trPr>
              <w:trHeight w:val="1916"/>
              <w:jc w:val="center"/>
            </w:trPr>
          </w:trPrChange>
        </w:trPr>
        <w:tc>
          <w:tcPr>
            <w:tcW w:w="9350" w:type="dxa"/>
            <w:shd w:val="clear" w:color="auto" w:fill="222A35" w:themeFill="text2" w:themeFillShade="80"/>
            <w:tcPrChange w:id="159" w:author="Nithin Thomas" w:date="2021-09-30T12:49:00Z">
              <w:tcPr>
                <w:tcW w:w="9350" w:type="dxa"/>
                <w:shd w:val="clear" w:color="auto" w:fill="8EAADB" w:themeFill="accent1" w:themeFillTint="99"/>
              </w:tcPr>
            </w:tcPrChange>
          </w:tcPr>
          <w:p w14:paraId="0DC8CBDE" w14:textId="090F3411" w:rsidR="00E42861" w:rsidDel="00491321" w:rsidRDefault="009D2801" w:rsidP="000E47AA">
            <w:pPr>
              <w:jc w:val="center"/>
              <w:rPr>
                <w:del w:id="160" w:author="Nithin Thomas" w:date="2021-09-30T12:49:00Z"/>
                <w:rFonts w:cstheme="minorHAnsi"/>
              </w:rPr>
            </w:pPr>
            <w:del w:id="161" w:author="Nithin Thomas" w:date="2021-09-30T12:48:00Z">
              <w:r w:rsidDel="00491321">
                <w:rPr>
                  <w:rFonts w:cstheme="minorHAnsi"/>
                </w:rPr>
                <w:br/>
              </w:r>
            </w:del>
            <w:bookmarkStart w:id="162" w:name="_Toc83999599"/>
            <w:bookmarkStart w:id="163" w:name="_Toc83999649"/>
            <w:bookmarkStart w:id="164" w:name="_Toc83999674"/>
            <w:bookmarkStart w:id="165" w:name="_Toc83999716"/>
            <w:bookmarkEnd w:id="162"/>
            <w:bookmarkEnd w:id="163"/>
            <w:bookmarkEnd w:id="164"/>
            <w:bookmarkEnd w:id="165"/>
          </w:p>
          <w:p w14:paraId="37310774" w14:textId="3828B710" w:rsidR="00E42861" w:rsidDel="00491321" w:rsidRDefault="00E42861" w:rsidP="00E42861">
            <w:pPr>
              <w:jc w:val="center"/>
              <w:rPr>
                <w:del w:id="166" w:author="Nithin Thomas" w:date="2021-09-30T12:49:00Z"/>
                <w:rFonts w:cstheme="minorHAnsi"/>
                <w:sz w:val="32"/>
                <w:szCs w:val="32"/>
              </w:rPr>
            </w:pPr>
            <w:bookmarkStart w:id="167" w:name="_Toc83999600"/>
            <w:bookmarkStart w:id="168" w:name="_Toc83999650"/>
            <w:bookmarkStart w:id="169" w:name="_Toc83999675"/>
            <w:bookmarkStart w:id="170" w:name="_Toc83999717"/>
            <w:bookmarkEnd w:id="167"/>
            <w:bookmarkEnd w:id="168"/>
            <w:bookmarkEnd w:id="169"/>
            <w:bookmarkEnd w:id="170"/>
          </w:p>
          <w:p w14:paraId="1A9C65C0" w14:textId="0E4629A7" w:rsidR="000E47AA" w:rsidRPr="00450549" w:rsidDel="00491321" w:rsidRDefault="000E47AA">
            <w:pPr>
              <w:jc w:val="center"/>
              <w:rPr>
                <w:del w:id="171" w:author="Nithin Thomas" w:date="2021-09-30T12:50:00Z"/>
                <w:rFonts w:asciiTheme="majorHAnsi" w:hAnsiTheme="majorHAnsi" w:cstheme="majorHAnsi"/>
                <w:b/>
                <w:bCs/>
              </w:rPr>
              <w:pPrChange w:id="172" w:author="Nithin Thomas" w:date="2021-09-30T12:48:00Z">
                <w:pPr/>
              </w:pPrChange>
            </w:pPr>
            <w:del w:id="173" w:author="Nithin Thomas" w:date="2021-09-30T12:50:00Z">
              <w:r w:rsidRPr="00450549" w:rsidDel="00491321">
                <w:rPr>
                  <w:rFonts w:asciiTheme="majorHAnsi" w:hAnsiTheme="majorHAnsi" w:cstheme="majorHAnsi"/>
                  <w:b/>
                  <w:bCs/>
                  <w:color w:val="FFFFFF" w:themeColor="background1"/>
                  <w:sz w:val="32"/>
                  <w:szCs w:val="32"/>
                </w:rPr>
                <w:delText>Organization Name: NPhone</w:delText>
              </w:r>
              <w:bookmarkStart w:id="174" w:name="_Toc83999601"/>
              <w:bookmarkStart w:id="175" w:name="_Toc83999651"/>
              <w:bookmarkStart w:id="176" w:name="_Toc83999676"/>
              <w:bookmarkStart w:id="177" w:name="_Toc83999718"/>
              <w:bookmarkEnd w:id="174"/>
              <w:bookmarkEnd w:id="175"/>
              <w:bookmarkEnd w:id="176"/>
              <w:bookmarkEnd w:id="177"/>
            </w:del>
          </w:p>
        </w:tc>
        <w:bookmarkStart w:id="178" w:name="_Toc83999602"/>
        <w:bookmarkStart w:id="179" w:name="_Toc83999652"/>
        <w:bookmarkStart w:id="180" w:name="_Toc83999677"/>
        <w:bookmarkStart w:id="181" w:name="_Toc83999719"/>
        <w:bookmarkEnd w:id="178"/>
        <w:bookmarkEnd w:id="179"/>
        <w:bookmarkEnd w:id="180"/>
        <w:bookmarkEnd w:id="181"/>
      </w:tr>
    </w:tbl>
    <w:p w14:paraId="408791D9" w14:textId="0875CFA9" w:rsidR="00407D63" w:rsidRPr="00407D63" w:rsidDel="00E741FB" w:rsidRDefault="006358B3">
      <w:pPr>
        <w:pStyle w:val="Heading1"/>
        <w:ind w:left="0"/>
        <w:rPr>
          <w:del w:id="182" w:author="Nithin Thomas" w:date="2021-10-01T17:00:00Z"/>
          <w:rFonts w:cstheme="minorHAnsi"/>
          <w:rPrChange w:id="183" w:author="Nithin Thomas" w:date="2021-10-01T16:51:00Z">
            <w:rPr>
              <w:del w:id="184" w:author="Nithin Thomas" w:date="2021-10-01T17:00:00Z"/>
              <w:rFonts w:cstheme="minorHAnsi"/>
            </w:rPr>
          </w:rPrChange>
        </w:rPr>
        <w:pPrChange w:id="185" w:author="Nithin Thomas" w:date="2021-10-01T17:00:00Z">
          <w:pPr/>
        </w:pPrChange>
      </w:pPr>
      <w:bookmarkStart w:id="186" w:name="_Toc84000139"/>
      <w:ins w:id="187" w:author="Nithin Thomas" w:date="2021-10-01T16:55:00Z">
        <w:r w:rsidRPr="006358B3">
          <w:rPr>
            <w:b/>
            <w:bCs/>
            <w:color w:val="44546A" w:themeColor="text2"/>
            <w:sz w:val="24"/>
            <w:szCs w:val="24"/>
            <w:rPrChange w:id="188" w:author="Nithin Thomas" w:date="2021-10-01T16:55:00Z">
              <w:rPr>
                <w:b/>
                <w:bCs/>
                <w:color w:val="44546A" w:themeColor="text2"/>
                <w:sz w:val="24"/>
                <w:szCs w:val="24"/>
              </w:rPr>
            </w:rPrChange>
          </w:rPr>
          <w:t>1.</w:t>
        </w:r>
        <w:r>
          <w:rPr>
            <w:b/>
            <w:bCs/>
            <w:color w:val="44546A" w:themeColor="text2"/>
            <w:sz w:val="24"/>
            <w:szCs w:val="24"/>
          </w:rPr>
          <w:t xml:space="preserve"> </w:t>
        </w:r>
      </w:ins>
      <w:ins w:id="189" w:author="Nithin Thomas" w:date="2021-10-01T16:51:00Z">
        <w:r w:rsidR="00407D63" w:rsidRPr="006358B3">
          <w:rPr>
            <w:b/>
            <w:bCs/>
            <w:color w:val="44546A" w:themeColor="text2"/>
            <w:sz w:val="24"/>
            <w:szCs w:val="24"/>
            <w:rPrChange w:id="190" w:author="Nithin Thomas" w:date="2021-10-01T16:55:00Z">
              <w:rPr/>
            </w:rPrChange>
          </w:rPr>
          <w:t>What is the Name of Your Organization?</w:t>
        </w:r>
      </w:ins>
      <w:bookmarkEnd w:id="186"/>
    </w:p>
    <w:p w14:paraId="4AF95D10" w14:textId="7682A178" w:rsidR="00E741FB" w:rsidRPr="00E741FB" w:rsidRDefault="00E741FB">
      <w:pPr>
        <w:pStyle w:val="Heading1"/>
        <w:ind w:left="0"/>
        <w:rPr>
          <w:ins w:id="191" w:author="Nithin Thomas" w:date="2021-10-01T16:57:00Z"/>
          <w:rFonts w:cstheme="minorHAnsi"/>
          <w:sz w:val="24"/>
          <w:szCs w:val="24"/>
          <w:rPrChange w:id="192" w:author="Nithin Thomas" w:date="2021-10-01T17:00:00Z">
            <w:rPr>
              <w:ins w:id="193" w:author="Nithin Thomas" w:date="2021-10-01T16:57:00Z"/>
              <w:rFonts w:cstheme="minorHAnsi"/>
              <w:b/>
              <w:bCs/>
              <w:sz w:val="24"/>
              <w:szCs w:val="24"/>
            </w:rPr>
          </w:rPrChange>
        </w:rPr>
        <w:pPrChange w:id="194" w:author="Nithin Thomas" w:date="2021-10-01T17:00:00Z">
          <w:pPr>
            <w:pStyle w:val="ListParagraph"/>
            <w:numPr>
              <w:numId w:val="1"/>
            </w:numPr>
            <w:ind w:left="360" w:hanging="360"/>
            <w:jc w:val="both"/>
          </w:pPr>
        </w:pPrChange>
      </w:pPr>
    </w:p>
    <w:p w14:paraId="0E573684" w14:textId="0C7981B8" w:rsidR="00E741FB" w:rsidRPr="00E741FB" w:rsidRDefault="00E741FB">
      <w:pPr>
        <w:pStyle w:val="ListParagraph"/>
        <w:ind w:left="360"/>
        <w:jc w:val="both"/>
        <w:rPr>
          <w:ins w:id="195" w:author="Nithin Thomas" w:date="2021-10-01T16:57:00Z"/>
          <w:rFonts w:cstheme="minorHAnsi"/>
          <w:sz w:val="24"/>
          <w:szCs w:val="24"/>
          <w:rPrChange w:id="196" w:author="Nithin Thomas" w:date="2021-10-01T16:57:00Z">
            <w:rPr>
              <w:ins w:id="197" w:author="Nithin Thomas" w:date="2021-10-01T16:57:00Z"/>
              <w:rFonts w:cstheme="minorHAnsi"/>
              <w:b/>
              <w:bCs/>
              <w:sz w:val="24"/>
              <w:szCs w:val="24"/>
            </w:rPr>
          </w:rPrChange>
        </w:rPr>
        <w:pPrChange w:id="198" w:author="Nithin Thomas" w:date="2021-10-01T16:58:00Z">
          <w:pPr>
            <w:pStyle w:val="ListParagraph"/>
            <w:numPr>
              <w:numId w:val="1"/>
            </w:numPr>
            <w:ind w:left="360" w:hanging="360"/>
            <w:jc w:val="both"/>
          </w:pPr>
        </w:pPrChange>
      </w:pPr>
      <w:bookmarkStart w:id="199" w:name="_Toc83999679"/>
      <w:bookmarkStart w:id="200" w:name="_Toc83999721"/>
      <w:bookmarkStart w:id="201" w:name="_Toc83999764"/>
      <w:r w:rsidRPr="00D332A2">
        <w:rPr>
          <w:rFonts w:cstheme="minorHAnsi"/>
          <w:noProof/>
        </w:rPr>
        <w:drawing>
          <wp:anchor distT="0" distB="0" distL="114300" distR="114300" simplePos="0" relativeHeight="251658240" behindDoc="0" locked="0" layoutInCell="1" allowOverlap="1" wp14:anchorId="5A254B66" wp14:editId="54114F7B">
            <wp:simplePos x="0" y="0"/>
            <wp:positionH relativeFrom="margin">
              <wp:posOffset>1971675</wp:posOffset>
            </wp:positionH>
            <wp:positionV relativeFrom="paragraph">
              <wp:posOffset>147196</wp:posOffset>
            </wp:positionV>
            <wp:extent cx="1990725" cy="1828165"/>
            <wp:effectExtent l="57150" t="57150" r="66675" b="577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0725" cy="1828165"/>
                    </a:xfrm>
                    <a:prstGeom prst="rect">
                      <a:avLst/>
                    </a:prstGeom>
                    <a:ln w="57150">
                      <a:solidFill>
                        <a:schemeClr val="accent3">
                          <a:lumMod val="20000"/>
                          <a:lumOff val="80000"/>
                        </a:schemeClr>
                      </a:solidFill>
                    </a:ln>
                  </pic:spPr>
                </pic:pic>
              </a:graphicData>
            </a:graphic>
            <wp14:sizeRelH relativeFrom="page">
              <wp14:pctWidth>0</wp14:pctWidth>
            </wp14:sizeRelH>
            <wp14:sizeRelV relativeFrom="page">
              <wp14:pctHeight>0</wp14:pctHeight>
            </wp14:sizeRelV>
          </wp:anchor>
        </w:drawing>
      </w:r>
      <w:bookmarkEnd w:id="199"/>
      <w:bookmarkEnd w:id="200"/>
      <w:bookmarkEnd w:id="201"/>
    </w:p>
    <w:p w14:paraId="3680AE46" w14:textId="528723F0" w:rsidR="00E741FB" w:rsidRPr="00E741FB" w:rsidRDefault="00E741FB">
      <w:pPr>
        <w:pStyle w:val="ListParagraph"/>
        <w:ind w:left="360"/>
        <w:jc w:val="both"/>
        <w:rPr>
          <w:ins w:id="202" w:author="Nithin Thomas" w:date="2021-10-01T16:57:00Z"/>
          <w:rFonts w:cstheme="minorHAnsi"/>
          <w:sz w:val="24"/>
          <w:szCs w:val="24"/>
          <w:rPrChange w:id="203" w:author="Nithin Thomas" w:date="2021-10-01T16:57:00Z">
            <w:rPr>
              <w:ins w:id="204" w:author="Nithin Thomas" w:date="2021-10-01T16:57:00Z"/>
              <w:rFonts w:cstheme="minorHAnsi"/>
              <w:b/>
              <w:bCs/>
              <w:sz w:val="24"/>
              <w:szCs w:val="24"/>
            </w:rPr>
          </w:rPrChange>
        </w:rPr>
        <w:pPrChange w:id="205" w:author="Nithin Thomas" w:date="2021-10-01T16:57:00Z">
          <w:pPr>
            <w:pStyle w:val="ListParagraph"/>
            <w:numPr>
              <w:numId w:val="1"/>
            </w:numPr>
            <w:ind w:left="360" w:hanging="360"/>
            <w:jc w:val="both"/>
          </w:pPr>
        </w:pPrChange>
      </w:pPr>
    </w:p>
    <w:p w14:paraId="05007881" w14:textId="3F1E46A9" w:rsidR="00E741FB" w:rsidRPr="00E741FB" w:rsidRDefault="00E741FB">
      <w:pPr>
        <w:pStyle w:val="ListParagraph"/>
        <w:ind w:left="360"/>
        <w:jc w:val="both"/>
        <w:rPr>
          <w:ins w:id="206" w:author="Nithin Thomas" w:date="2021-10-01T16:57:00Z"/>
          <w:rFonts w:cstheme="minorHAnsi"/>
          <w:sz w:val="24"/>
          <w:szCs w:val="24"/>
          <w:rPrChange w:id="207" w:author="Nithin Thomas" w:date="2021-10-01T16:57:00Z">
            <w:rPr>
              <w:ins w:id="208" w:author="Nithin Thomas" w:date="2021-10-01T16:57:00Z"/>
              <w:rFonts w:cstheme="minorHAnsi"/>
              <w:b/>
              <w:bCs/>
              <w:sz w:val="24"/>
              <w:szCs w:val="24"/>
            </w:rPr>
          </w:rPrChange>
        </w:rPr>
        <w:pPrChange w:id="209" w:author="Nithin Thomas" w:date="2021-10-01T16:57:00Z">
          <w:pPr>
            <w:pStyle w:val="ListParagraph"/>
            <w:numPr>
              <w:numId w:val="1"/>
            </w:numPr>
            <w:ind w:left="360" w:hanging="360"/>
            <w:jc w:val="both"/>
          </w:pPr>
        </w:pPrChange>
      </w:pPr>
    </w:p>
    <w:p w14:paraId="0447D942" w14:textId="1882057C" w:rsidR="00E741FB" w:rsidRPr="00E741FB" w:rsidRDefault="00E741FB">
      <w:pPr>
        <w:pStyle w:val="ListParagraph"/>
        <w:ind w:left="360"/>
        <w:jc w:val="both"/>
        <w:rPr>
          <w:ins w:id="210" w:author="Nithin Thomas" w:date="2021-10-01T16:57:00Z"/>
          <w:rFonts w:cstheme="minorHAnsi"/>
          <w:sz w:val="24"/>
          <w:szCs w:val="24"/>
          <w:rPrChange w:id="211" w:author="Nithin Thomas" w:date="2021-10-01T16:57:00Z">
            <w:rPr>
              <w:ins w:id="212" w:author="Nithin Thomas" w:date="2021-10-01T16:57:00Z"/>
              <w:rFonts w:cstheme="minorHAnsi"/>
              <w:b/>
              <w:bCs/>
              <w:sz w:val="24"/>
              <w:szCs w:val="24"/>
            </w:rPr>
          </w:rPrChange>
        </w:rPr>
        <w:pPrChange w:id="213" w:author="Nithin Thomas" w:date="2021-10-01T16:57:00Z">
          <w:pPr>
            <w:pStyle w:val="ListParagraph"/>
            <w:numPr>
              <w:numId w:val="1"/>
            </w:numPr>
            <w:ind w:left="360" w:hanging="360"/>
            <w:jc w:val="both"/>
          </w:pPr>
        </w:pPrChange>
      </w:pPr>
    </w:p>
    <w:p w14:paraId="1C416578" w14:textId="66F21322" w:rsidR="00E741FB" w:rsidRPr="00E741FB" w:rsidRDefault="00E741FB">
      <w:pPr>
        <w:pStyle w:val="ListParagraph"/>
        <w:ind w:left="360"/>
        <w:jc w:val="both"/>
        <w:rPr>
          <w:ins w:id="214" w:author="Nithin Thomas" w:date="2021-10-01T16:57:00Z"/>
          <w:rFonts w:cstheme="minorHAnsi"/>
          <w:sz w:val="24"/>
          <w:szCs w:val="24"/>
          <w:rPrChange w:id="215" w:author="Nithin Thomas" w:date="2021-10-01T16:57:00Z">
            <w:rPr>
              <w:ins w:id="216" w:author="Nithin Thomas" w:date="2021-10-01T16:57:00Z"/>
              <w:rFonts w:cstheme="minorHAnsi"/>
              <w:b/>
              <w:bCs/>
              <w:sz w:val="24"/>
              <w:szCs w:val="24"/>
            </w:rPr>
          </w:rPrChange>
        </w:rPr>
        <w:pPrChange w:id="217" w:author="Nithin Thomas" w:date="2021-10-01T16:57:00Z">
          <w:pPr>
            <w:pStyle w:val="ListParagraph"/>
            <w:numPr>
              <w:numId w:val="1"/>
            </w:numPr>
            <w:ind w:left="360" w:hanging="360"/>
            <w:jc w:val="both"/>
          </w:pPr>
        </w:pPrChange>
      </w:pPr>
    </w:p>
    <w:p w14:paraId="575D0A16" w14:textId="6DACB309" w:rsidR="00E741FB" w:rsidRPr="00E741FB" w:rsidRDefault="00E741FB">
      <w:pPr>
        <w:pStyle w:val="ListParagraph"/>
        <w:ind w:left="360"/>
        <w:jc w:val="both"/>
        <w:rPr>
          <w:ins w:id="218" w:author="Nithin Thomas" w:date="2021-10-01T16:57:00Z"/>
          <w:rFonts w:cstheme="minorHAnsi"/>
          <w:sz w:val="24"/>
          <w:szCs w:val="24"/>
          <w:rPrChange w:id="219" w:author="Nithin Thomas" w:date="2021-10-01T16:57:00Z">
            <w:rPr>
              <w:ins w:id="220" w:author="Nithin Thomas" w:date="2021-10-01T16:57:00Z"/>
              <w:rFonts w:cstheme="minorHAnsi"/>
              <w:b/>
              <w:bCs/>
              <w:sz w:val="24"/>
              <w:szCs w:val="24"/>
            </w:rPr>
          </w:rPrChange>
        </w:rPr>
        <w:pPrChange w:id="221" w:author="Nithin Thomas" w:date="2021-10-01T16:57:00Z">
          <w:pPr>
            <w:pStyle w:val="ListParagraph"/>
            <w:numPr>
              <w:numId w:val="1"/>
            </w:numPr>
            <w:ind w:left="360" w:hanging="360"/>
            <w:jc w:val="both"/>
          </w:pPr>
        </w:pPrChange>
      </w:pPr>
    </w:p>
    <w:p w14:paraId="15A074EA" w14:textId="5F889BDF" w:rsidR="00E741FB" w:rsidRPr="00E741FB" w:rsidRDefault="00E741FB">
      <w:pPr>
        <w:pStyle w:val="ListParagraph"/>
        <w:ind w:left="360"/>
        <w:jc w:val="both"/>
        <w:rPr>
          <w:ins w:id="222" w:author="Nithin Thomas" w:date="2021-10-01T16:58:00Z"/>
          <w:rFonts w:cstheme="minorHAnsi"/>
          <w:sz w:val="24"/>
          <w:szCs w:val="24"/>
          <w:rPrChange w:id="223" w:author="Nithin Thomas" w:date="2021-10-01T16:58:00Z">
            <w:rPr>
              <w:ins w:id="224" w:author="Nithin Thomas" w:date="2021-10-01T16:58:00Z"/>
              <w:rFonts w:cstheme="minorHAnsi"/>
              <w:b/>
              <w:bCs/>
              <w:sz w:val="24"/>
              <w:szCs w:val="24"/>
            </w:rPr>
          </w:rPrChange>
        </w:rPr>
        <w:pPrChange w:id="225" w:author="Nithin Thomas" w:date="2021-10-01T16:58:00Z">
          <w:pPr>
            <w:pStyle w:val="ListParagraph"/>
            <w:numPr>
              <w:numId w:val="1"/>
            </w:numPr>
            <w:ind w:left="360" w:hanging="360"/>
            <w:jc w:val="both"/>
          </w:pPr>
        </w:pPrChange>
      </w:pPr>
    </w:p>
    <w:p w14:paraId="0FB4E8C6" w14:textId="7303F1D7" w:rsidR="00E741FB" w:rsidRPr="00E741FB" w:rsidRDefault="00E741FB">
      <w:pPr>
        <w:pStyle w:val="ListParagraph"/>
        <w:ind w:left="360"/>
        <w:jc w:val="both"/>
        <w:rPr>
          <w:ins w:id="226" w:author="Nithin Thomas" w:date="2021-10-01T16:58:00Z"/>
          <w:rFonts w:cstheme="minorHAnsi"/>
          <w:sz w:val="24"/>
          <w:szCs w:val="24"/>
          <w:rPrChange w:id="227" w:author="Nithin Thomas" w:date="2021-10-01T16:58:00Z">
            <w:rPr>
              <w:ins w:id="228" w:author="Nithin Thomas" w:date="2021-10-01T16:58:00Z"/>
              <w:rFonts w:cstheme="minorHAnsi"/>
              <w:b/>
              <w:bCs/>
              <w:sz w:val="24"/>
              <w:szCs w:val="24"/>
            </w:rPr>
          </w:rPrChange>
        </w:rPr>
        <w:pPrChange w:id="229" w:author="Nithin Thomas" w:date="2021-10-01T16:58:00Z">
          <w:pPr>
            <w:pStyle w:val="ListParagraph"/>
            <w:numPr>
              <w:numId w:val="1"/>
            </w:numPr>
            <w:ind w:left="360" w:hanging="360"/>
            <w:jc w:val="both"/>
          </w:pPr>
        </w:pPrChange>
      </w:pPr>
    </w:p>
    <w:p w14:paraId="40320F59" w14:textId="6D2C630A" w:rsidR="00E741FB" w:rsidRPr="00E741FB" w:rsidRDefault="00E741FB">
      <w:pPr>
        <w:pStyle w:val="ListParagraph"/>
        <w:ind w:left="360"/>
        <w:jc w:val="both"/>
        <w:rPr>
          <w:ins w:id="230" w:author="Nithin Thomas" w:date="2021-10-01T16:58:00Z"/>
          <w:rFonts w:cstheme="minorHAnsi"/>
          <w:sz w:val="24"/>
          <w:szCs w:val="24"/>
          <w:rPrChange w:id="231" w:author="Nithin Thomas" w:date="2021-10-01T16:58:00Z">
            <w:rPr>
              <w:ins w:id="232" w:author="Nithin Thomas" w:date="2021-10-01T16:58:00Z"/>
              <w:rFonts w:cstheme="minorHAnsi"/>
              <w:b/>
              <w:bCs/>
              <w:sz w:val="24"/>
              <w:szCs w:val="24"/>
            </w:rPr>
          </w:rPrChange>
        </w:rPr>
        <w:pPrChange w:id="233" w:author="Nithin Thomas" w:date="2021-10-01T16:58:00Z">
          <w:pPr>
            <w:pStyle w:val="ListParagraph"/>
            <w:numPr>
              <w:numId w:val="1"/>
            </w:numPr>
            <w:ind w:left="360" w:hanging="360"/>
            <w:jc w:val="both"/>
          </w:pPr>
        </w:pPrChange>
      </w:pPr>
    </w:p>
    <w:p w14:paraId="6673457F" w14:textId="08152DFA" w:rsidR="00E741FB" w:rsidRPr="00E741FB" w:rsidRDefault="00E741FB">
      <w:pPr>
        <w:pStyle w:val="ListParagraph"/>
        <w:ind w:left="360"/>
        <w:jc w:val="both"/>
        <w:rPr>
          <w:ins w:id="234" w:author="Nithin Thomas" w:date="2021-10-01T16:58:00Z"/>
          <w:rFonts w:cstheme="minorHAnsi"/>
          <w:sz w:val="24"/>
          <w:szCs w:val="24"/>
          <w:rPrChange w:id="235" w:author="Nithin Thomas" w:date="2021-10-01T16:58:00Z">
            <w:rPr>
              <w:ins w:id="236" w:author="Nithin Thomas" w:date="2021-10-01T16:58:00Z"/>
              <w:rFonts w:cstheme="minorHAnsi"/>
              <w:b/>
              <w:bCs/>
              <w:sz w:val="24"/>
              <w:szCs w:val="24"/>
            </w:rPr>
          </w:rPrChange>
        </w:rPr>
        <w:pPrChange w:id="237" w:author="Nithin Thomas" w:date="2021-10-01T16:58:00Z">
          <w:pPr>
            <w:pStyle w:val="ListParagraph"/>
            <w:numPr>
              <w:numId w:val="1"/>
            </w:numPr>
            <w:ind w:left="360" w:hanging="360"/>
            <w:jc w:val="both"/>
          </w:pPr>
        </w:pPrChange>
      </w:pPr>
    </w:p>
    <w:p w14:paraId="3917960B" w14:textId="2F917EBA" w:rsidR="00E741FB" w:rsidRPr="00E741FB" w:rsidRDefault="00E741FB">
      <w:pPr>
        <w:pStyle w:val="ListParagraph"/>
        <w:ind w:left="360"/>
        <w:jc w:val="both"/>
        <w:rPr>
          <w:ins w:id="238" w:author="Nithin Thomas" w:date="2021-10-01T16:58:00Z"/>
          <w:rFonts w:cstheme="minorHAnsi"/>
          <w:sz w:val="24"/>
          <w:szCs w:val="24"/>
          <w:rPrChange w:id="239" w:author="Nithin Thomas" w:date="2021-10-01T16:58:00Z">
            <w:rPr>
              <w:ins w:id="240" w:author="Nithin Thomas" w:date="2021-10-01T16:58:00Z"/>
              <w:rFonts w:cstheme="minorHAnsi"/>
              <w:b/>
              <w:bCs/>
              <w:sz w:val="24"/>
              <w:szCs w:val="24"/>
            </w:rPr>
          </w:rPrChange>
        </w:rPr>
        <w:pPrChange w:id="241" w:author="Nithin Thomas" w:date="2021-10-01T16:58:00Z">
          <w:pPr>
            <w:pStyle w:val="ListParagraph"/>
            <w:numPr>
              <w:numId w:val="1"/>
            </w:numPr>
            <w:ind w:left="360" w:hanging="360"/>
            <w:jc w:val="both"/>
          </w:pPr>
        </w:pPrChange>
      </w:pPr>
      <w:bookmarkStart w:id="242" w:name="_Toc83999722"/>
      <w:bookmarkStart w:id="243" w:name="_Toc83999765"/>
      <w:ins w:id="244" w:author="Nithin Thomas" w:date="2021-09-30T12:50:00Z">
        <w:r>
          <w:rPr>
            <w:rFonts w:cstheme="minorHAnsi"/>
            <w:noProof/>
            <w:sz w:val="24"/>
            <w:szCs w:val="24"/>
          </w:rPr>
          <mc:AlternateContent>
            <mc:Choice Requires="wps">
              <w:drawing>
                <wp:anchor distT="0" distB="0" distL="114300" distR="114300" simplePos="0" relativeHeight="251659264" behindDoc="0" locked="0" layoutInCell="1" allowOverlap="1" wp14:anchorId="73FFE563" wp14:editId="0CC86139">
                  <wp:simplePos x="0" y="0"/>
                  <wp:positionH relativeFrom="margin">
                    <wp:posOffset>790575</wp:posOffset>
                  </wp:positionH>
                  <wp:positionV relativeFrom="paragraph">
                    <wp:posOffset>74171</wp:posOffset>
                  </wp:positionV>
                  <wp:extent cx="4343400" cy="7810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4343400" cy="781050"/>
                          </a:xfrm>
                          <a:prstGeom prst="roundRect">
                            <a:avLst/>
                          </a:prstGeom>
                          <a:solidFill>
                            <a:schemeClr val="tx2">
                              <a:lumMod val="75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6FDFB118" w14:textId="6F4AA0C1" w:rsidR="00491321" w:rsidRDefault="00491321">
                              <w:pPr>
                                <w:jc w:val="center"/>
                                <w:pPrChange w:id="245" w:author="Nithin Thomas" w:date="2021-09-30T12:50:00Z">
                                  <w:pPr/>
                                </w:pPrChange>
                              </w:pPr>
                              <w:ins w:id="246" w:author="Nithin Thomas" w:date="2021-09-30T12:50:00Z">
                                <w:r w:rsidRPr="00450549">
                                  <w:rPr>
                                    <w:rFonts w:asciiTheme="majorHAnsi" w:hAnsiTheme="majorHAnsi" w:cstheme="majorHAnsi"/>
                                    <w:b/>
                                    <w:bCs/>
                                    <w:color w:val="FFFFFF" w:themeColor="background1"/>
                                    <w:sz w:val="32"/>
                                    <w:szCs w:val="32"/>
                                  </w:rPr>
                                  <w:t>Organization Name: NPhone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FFE563" id="Rectangle: Rounded Corners 3" o:spid="_x0000_s1026" style="position:absolute;left:0;text-align:left;margin-left:62.25pt;margin-top:5.85pt;width:342pt;height:6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" fillcolor="#323e4f [2415]" strokecolor="#2f5496 [2404]" strokeweight=".5pt">
                  <v:stroke joinstyle="miter"/>
                  <v:textbox>
                    <w:txbxContent>
                      <w:p w14:paraId="6FDFB118" w14:textId="6F4AA0C1" w:rsidR="00491321" w:rsidRDefault="00491321">
                        <w:pPr>
                          <w:jc w:val="center"/>
                          <w:pPrChange w:id="247" w:author="Nithin Thomas" w:date="2021-09-30T12:50:00Z">
                            <w:pPr/>
                          </w:pPrChange>
                        </w:pPr>
                        <w:ins w:id="248" w:author="Nithin Thomas" w:date="2021-09-30T12:50:00Z">
                          <w:r w:rsidRPr="00450549">
                            <w:rPr>
                              <w:rFonts w:asciiTheme="majorHAnsi" w:hAnsiTheme="majorHAnsi" w:cstheme="majorHAnsi"/>
                              <w:b/>
                              <w:bCs/>
                              <w:color w:val="FFFFFF" w:themeColor="background1"/>
                              <w:sz w:val="32"/>
                              <w:szCs w:val="32"/>
                            </w:rPr>
                            <w:t>Organization Name: NPhone</w:t>
                          </w:r>
                        </w:ins>
                      </w:p>
                    </w:txbxContent>
                  </v:textbox>
                  <w10:wrap anchorx="margin"/>
                </v:roundrect>
              </w:pict>
            </mc:Fallback>
          </mc:AlternateContent>
        </w:r>
      </w:ins>
      <w:bookmarkEnd w:id="242"/>
      <w:bookmarkEnd w:id="243"/>
    </w:p>
    <w:p w14:paraId="4F639C58" w14:textId="77777777" w:rsidR="00E741FB" w:rsidRPr="00E741FB" w:rsidRDefault="00E741FB">
      <w:pPr>
        <w:pStyle w:val="ListParagraph"/>
        <w:ind w:left="360"/>
        <w:jc w:val="both"/>
        <w:rPr>
          <w:ins w:id="249" w:author="Nithin Thomas" w:date="2021-10-01T16:58:00Z"/>
          <w:rFonts w:cstheme="minorHAnsi"/>
          <w:sz w:val="24"/>
          <w:szCs w:val="24"/>
          <w:rPrChange w:id="250" w:author="Nithin Thomas" w:date="2021-10-01T16:58:00Z">
            <w:rPr>
              <w:ins w:id="251" w:author="Nithin Thomas" w:date="2021-10-01T16:58:00Z"/>
              <w:rFonts w:cstheme="minorHAnsi"/>
              <w:b/>
              <w:bCs/>
              <w:sz w:val="24"/>
              <w:szCs w:val="24"/>
            </w:rPr>
          </w:rPrChange>
        </w:rPr>
        <w:pPrChange w:id="252" w:author="Nithin Thomas" w:date="2021-10-01T16:59:00Z">
          <w:pPr>
            <w:pStyle w:val="ListParagraph"/>
            <w:numPr>
              <w:numId w:val="1"/>
            </w:numPr>
            <w:ind w:left="360" w:hanging="360"/>
            <w:jc w:val="both"/>
          </w:pPr>
        </w:pPrChange>
      </w:pPr>
    </w:p>
    <w:p w14:paraId="383B37A0" w14:textId="77777777" w:rsidR="00E741FB" w:rsidRPr="00E741FB" w:rsidRDefault="00E741FB">
      <w:pPr>
        <w:pStyle w:val="ListParagraph"/>
        <w:ind w:left="360"/>
        <w:jc w:val="both"/>
        <w:rPr>
          <w:ins w:id="253" w:author="Nithin Thomas" w:date="2021-10-01T16:59:00Z"/>
          <w:rFonts w:cstheme="minorHAnsi"/>
          <w:sz w:val="24"/>
          <w:szCs w:val="24"/>
          <w:rPrChange w:id="254" w:author="Nithin Thomas" w:date="2021-10-01T16:59:00Z">
            <w:rPr>
              <w:ins w:id="255" w:author="Nithin Thomas" w:date="2021-10-01T16:59:00Z"/>
              <w:rFonts w:cstheme="minorHAnsi"/>
              <w:b/>
              <w:bCs/>
              <w:sz w:val="24"/>
              <w:szCs w:val="24"/>
            </w:rPr>
          </w:rPrChange>
        </w:rPr>
        <w:pPrChange w:id="256" w:author="Nithin Thomas" w:date="2021-10-01T17:00:00Z">
          <w:pPr>
            <w:pStyle w:val="ListParagraph"/>
            <w:numPr>
              <w:numId w:val="1"/>
            </w:numPr>
            <w:ind w:left="360" w:hanging="360"/>
            <w:jc w:val="both"/>
          </w:pPr>
        </w:pPrChange>
      </w:pPr>
    </w:p>
    <w:p w14:paraId="5587D0B4" w14:textId="77777777" w:rsidR="00E741FB" w:rsidRPr="00E741FB" w:rsidRDefault="00E741FB">
      <w:pPr>
        <w:pStyle w:val="ListParagraph"/>
        <w:ind w:left="360"/>
        <w:jc w:val="both"/>
        <w:rPr>
          <w:ins w:id="257" w:author="Nithin Thomas" w:date="2021-10-01T16:59:00Z"/>
          <w:rFonts w:cstheme="minorHAnsi"/>
          <w:sz w:val="24"/>
          <w:szCs w:val="24"/>
          <w:rPrChange w:id="258" w:author="Nithin Thomas" w:date="2021-10-01T16:59:00Z">
            <w:rPr>
              <w:ins w:id="259" w:author="Nithin Thomas" w:date="2021-10-01T16:59:00Z"/>
              <w:rFonts w:cstheme="minorHAnsi"/>
              <w:b/>
              <w:bCs/>
              <w:sz w:val="24"/>
              <w:szCs w:val="24"/>
            </w:rPr>
          </w:rPrChange>
        </w:rPr>
        <w:pPrChange w:id="260" w:author="Nithin Thomas" w:date="2021-10-01T16:59:00Z">
          <w:pPr>
            <w:pStyle w:val="ListParagraph"/>
            <w:numPr>
              <w:numId w:val="1"/>
            </w:numPr>
            <w:ind w:left="360" w:hanging="360"/>
            <w:jc w:val="both"/>
          </w:pPr>
        </w:pPrChange>
      </w:pPr>
    </w:p>
    <w:p w14:paraId="0053661D" w14:textId="77777777" w:rsidR="00E741FB" w:rsidRPr="00E741FB" w:rsidRDefault="00E741FB">
      <w:pPr>
        <w:pStyle w:val="ListParagraph"/>
        <w:ind w:left="360"/>
        <w:jc w:val="both"/>
        <w:rPr>
          <w:ins w:id="261" w:author="Nithin Thomas" w:date="2021-10-01T16:59:00Z"/>
          <w:rFonts w:cstheme="minorHAnsi"/>
          <w:sz w:val="24"/>
          <w:szCs w:val="24"/>
          <w:rPrChange w:id="262" w:author="Nithin Thomas" w:date="2021-10-01T16:59:00Z">
            <w:rPr>
              <w:ins w:id="263" w:author="Nithin Thomas" w:date="2021-10-01T16:59:00Z"/>
              <w:rFonts w:cstheme="minorHAnsi"/>
              <w:b/>
              <w:bCs/>
              <w:sz w:val="24"/>
              <w:szCs w:val="24"/>
            </w:rPr>
          </w:rPrChange>
        </w:rPr>
        <w:pPrChange w:id="264" w:author="Nithin Thomas" w:date="2021-10-01T16:59:00Z">
          <w:pPr>
            <w:pStyle w:val="ListParagraph"/>
            <w:numPr>
              <w:numId w:val="1"/>
            </w:numPr>
            <w:ind w:left="360" w:hanging="360"/>
            <w:jc w:val="both"/>
          </w:pPr>
        </w:pPrChange>
      </w:pPr>
    </w:p>
    <w:p w14:paraId="3A7278E8" w14:textId="565E724A" w:rsidR="006A6B55" w:rsidRDefault="006A6B55">
      <w:pPr>
        <w:pStyle w:val="ListParagraph"/>
        <w:numPr>
          <w:ilvl w:val="0"/>
          <w:numId w:val="1"/>
        </w:numPr>
        <w:jc w:val="both"/>
        <w:rPr>
          <w:rFonts w:cstheme="minorHAnsi"/>
          <w:sz w:val="24"/>
          <w:szCs w:val="24"/>
        </w:rPr>
      </w:pPr>
      <w:r w:rsidRPr="00FF0687">
        <w:rPr>
          <w:rFonts w:cstheme="minorHAnsi"/>
          <w:b/>
          <w:bCs/>
          <w:sz w:val="24"/>
          <w:szCs w:val="24"/>
          <w:rPrChange w:id="265" w:author="Nithin Thomas" w:date="2021-10-01T13:35:00Z">
            <w:rPr>
              <w:rFonts w:cstheme="minorHAnsi"/>
              <w:sz w:val="24"/>
              <w:szCs w:val="24"/>
            </w:rPr>
          </w:rPrChange>
        </w:rPr>
        <w:t>NPhone</w:t>
      </w:r>
      <w:r w:rsidRPr="006A6B55">
        <w:rPr>
          <w:rFonts w:cstheme="minorHAnsi"/>
          <w:sz w:val="24"/>
          <w:szCs w:val="24"/>
        </w:rPr>
        <w:t xml:space="preserve"> is an </w:t>
      </w:r>
      <w:r w:rsidRPr="00FF0687">
        <w:rPr>
          <w:rFonts w:cstheme="minorHAnsi"/>
          <w:b/>
          <w:bCs/>
          <w:sz w:val="24"/>
          <w:szCs w:val="24"/>
          <w:rPrChange w:id="266" w:author="Nithin Thomas" w:date="2021-10-01T13:35:00Z">
            <w:rPr>
              <w:rFonts w:cstheme="minorHAnsi"/>
              <w:sz w:val="24"/>
              <w:szCs w:val="24"/>
            </w:rPr>
          </w:rPrChange>
        </w:rPr>
        <w:t>international mobile company</w:t>
      </w:r>
      <w:r w:rsidRPr="006A6B55">
        <w:rPr>
          <w:rFonts w:cstheme="minorHAnsi"/>
          <w:sz w:val="24"/>
          <w:szCs w:val="24"/>
        </w:rPr>
        <w:t xml:space="preserve"> headquartered in Dallas, USA</w:t>
      </w:r>
      <w:r w:rsidR="00EF4988">
        <w:rPr>
          <w:rFonts w:cstheme="minorHAnsi"/>
          <w:sz w:val="24"/>
          <w:szCs w:val="24"/>
        </w:rPr>
        <w:t>. NPhone</w:t>
      </w:r>
      <w:r w:rsidRPr="006A6B55">
        <w:rPr>
          <w:rFonts w:cstheme="minorHAnsi"/>
          <w:sz w:val="24"/>
          <w:szCs w:val="24"/>
        </w:rPr>
        <w:t xml:space="preserve"> is one of the </w:t>
      </w:r>
      <w:r w:rsidRPr="00874ED1">
        <w:t xml:space="preserve">fast-growing manufacturers of portable batteries, </w:t>
      </w:r>
      <w:del w:id="267" w:author="Nithin Thomas" w:date="2021-10-01T16:35:00Z">
        <w:r w:rsidRPr="00874ED1" w:rsidDel="00B81BC3">
          <w:delText>hard disk</w:delText>
        </w:r>
      </w:del>
      <w:ins w:id="268" w:author="Nithin Thomas" w:date="2021-10-01T16:35:00Z">
        <w:r w:rsidR="00B81BC3" w:rsidRPr="00874ED1">
          <w:t>hard disk</w:t>
        </w:r>
      </w:ins>
      <w:r w:rsidRPr="00874ED1">
        <w:t>, pen drives, smartphones and chipsets.</w:t>
      </w:r>
      <w:r w:rsidRPr="006A6B55">
        <w:rPr>
          <w:rFonts w:cstheme="minorHAnsi"/>
          <w:sz w:val="24"/>
          <w:szCs w:val="24"/>
        </w:rPr>
        <w:t xml:space="preserve"> </w:t>
      </w:r>
    </w:p>
    <w:p w14:paraId="70DC0FAB" w14:textId="0BDC6AA3" w:rsidR="006A6B55" w:rsidRPr="006A6B55" w:rsidRDefault="006A6B55">
      <w:pPr>
        <w:pStyle w:val="ListParagraph"/>
        <w:jc w:val="both"/>
        <w:rPr>
          <w:rFonts w:cstheme="minorHAnsi"/>
          <w:sz w:val="24"/>
          <w:szCs w:val="24"/>
        </w:rPr>
      </w:pPr>
    </w:p>
    <w:p w14:paraId="54953046" w14:textId="798507D7" w:rsidR="006A6B55" w:rsidRPr="006A6B55" w:rsidRDefault="006A6B55">
      <w:pPr>
        <w:pStyle w:val="ListParagraph"/>
        <w:numPr>
          <w:ilvl w:val="0"/>
          <w:numId w:val="1"/>
        </w:numPr>
        <w:jc w:val="both"/>
      </w:pPr>
      <w:r w:rsidRPr="006A6B55">
        <w:t xml:space="preserve">In 2016, NPhone acquired D-Smart, a startup company </w:t>
      </w:r>
      <w:r w:rsidRPr="00FF0687">
        <w:rPr>
          <w:b/>
          <w:bCs/>
          <w:rPrChange w:id="269" w:author="Nithin Thomas" w:date="2021-10-01T13:35:00Z">
            <w:rPr/>
          </w:rPrChange>
        </w:rPr>
        <w:t>focused on smartphone design</w:t>
      </w:r>
      <w:r w:rsidRPr="006A6B55">
        <w:t xml:space="preserve"> </w:t>
      </w:r>
      <w:r w:rsidRPr="00B81BC3">
        <w:rPr>
          <w:b/>
          <w:bCs/>
          <w:rPrChange w:id="270" w:author="Nithin Thomas" w:date="2021-10-01T16:35:00Z">
            <w:rPr/>
          </w:rPrChange>
        </w:rPr>
        <w:t>and development</w:t>
      </w:r>
      <w:r w:rsidRPr="006A6B55">
        <w:t xml:space="preserve">. D-Smart offered innovative designs for recognized brands like Blueberry, Sunsang, Ni, Tomato to name a few. After </w:t>
      </w:r>
      <w:ins w:id="271" w:author="Nithin Thomas" w:date="2021-10-01T16:35:00Z">
        <w:r w:rsidR="00B81BC3">
          <w:t xml:space="preserve">successful </w:t>
        </w:r>
      </w:ins>
      <w:del w:id="272" w:author="Nithin Thomas" w:date="2021-10-01T16:35:00Z">
        <w:r w:rsidRPr="006A6B55" w:rsidDel="00B81BC3">
          <w:delText xml:space="preserve">mering </w:delText>
        </w:r>
      </w:del>
      <w:ins w:id="273" w:author="Nithin Thomas" w:date="2021-10-01T16:35:00Z">
        <w:r w:rsidR="00B81BC3">
          <w:t>me</w:t>
        </w:r>
      </w:ins>
      <w:ins w:id="274" w:author="Nithin Thomas" w:date="2021-10-01T16:36:00Z">
        <w:r w:rsidR="00B81BC3">
          <w:t>rger</w:t>
        </w:r>
      </w:ins>
      <w:ins w:id="275" w:author="Nithin Thomas" w:date="2021-10-01T16:35:00Z">
        <w:r w:rsidR="00B81BC3" w:rsidRPr="006A6B55">
          <w:t xml:space="preserve"> </w:t>
        </w:r>
      </w:ins>
      <w:r w:rsidRPr="006A6B55">
        <w:t xml:space="preserve">of D-Smart </w:t>
      </w:r>
      <w:del w:id="276" w:author="Nithin Thomas" w:date="2021-10-01T16:35:00Z">
        <w:r w:rsidRPr="006A6B55" w:rsidDel="00B81BC3">
          <w:delText xml:space="preserve">with </w:delText>
        </w:r>
      </w:del>
      <w:ins w:id="277" w:author="Nithin Thomas" w:date="2021-10-01T16:35:00Z">
        <w:r w:rsidR="00B81BC3">
          <w:t xml:space="preserve">and </w:t>
        </w:r>
      </w:ins>
      <w:r w:rsidRPr="006A6B55">
        <w:t xml:space="preserve">NPhone, NPhone launched </w:t>
      </w:r>
      <w:del w:id="278" w:author="Nithin Thomas" w:date="2021-10-01T16:36:00Z">
        <w:r w:rsidR="00EF4988" w:rsidDel="00B81BC3">
          <w:delText xml:space="preserve">their </w:delText>
        </w:r>
      </w:del>
      <w:ins w:id="279" w:author="Nithin Thomas" w:date="2021-10-01T16:36:00Z">
        <w:r w:rsidR="00B81BC3">
          <w:t xml:space="preserve">its </w:t>
        </w:r>
      </w:ins>
      <w:r w:rsidR="00EF4988">
        <w:t xml:space="preserve">first model named as </w:t>
      </w:r>
      <w:r w:rsidRPr="006A6B55">
        <w:t xml:space="preserve">“Blade24” </w:t>
      </w:r>
      <w:ins w:id="280" w:author="Nithin Thomas" w:date="2021-10-01T16:36:00Z">
        <w:r w:rsidR="00B81BC3">
          <w:t xml:space="preserve">in USA </w:t>
        </w:r>
      </w:ins>
      <w:del w:id="281" w:author="Nithin Thomas" w:date="2021-10-01T16:36:00Z">
        <w:r w:rsidR="00EF4988" w:rsidDel="00B81BC3">
          <w:delText>which</w:delText>
        </w:r>
        <w:r w:rsidRPr="006A6B55" w:rsidDel="00B81BC3">
          <w:delText xml:space="preserve"> </w:delText>
        </w:r>
        <w:r w:rsidR="00EF4988" w:rsidDel="00B81BC3">
          <w:delText>was a</w:delText>
        </w:r>
      </w:del>
      <w:ins w:id="282" w:author="Nithin Thomas" w:date="2021-10-01T16:36:00Z">
        <w:r w:rsidR="00B81BC3">
          <w:t>and was</w:t>
        </w:r>
      </w:ins>
      <w:r w:rsidR="00EF4988">
        <w:t xml:space="preserve"> great</w:t>
      </w:r>
      <w:r w:rsidRPr="006A6B55">
        <w:t xml:space="preserve"> success in US market. </w:t>
      </w:r>
    </w:p>
    <w:p w14:paraId="7A69DF05" w14:textId="5277EE9D" w:rsidR="006A6B55" w:rsidRPr="006A6B55" w:rsidRDefault="00B81BC3">
      <w:pPr>
        <w:pStyle w:val="ListParagraph"/>
        <w:numPr>
          <w:ilvl w:val="0"/>
          <w:numId w:val="2"/>
        </w:numPr>
        <w:rPr>
          <w:rFonts w:cstheme="minorHAnsi"/>
          <w:sz w:val="24"/>
          <w:szCs w:val="24"/>
        </w:rPr>
      </w:pPr>
      <w:ins w:id="283" w:author="Nithin Thomas" w:date="2021-10-01T16:36:00Z">
        <w:r>
          <w:rPr>
            <w:rFonts w:cstheme="minorHAnsi"/>
            <w:sz w:val="24"/>
            <w:szCs w:val="24"/>
          </w:rPr>
          <w:t xml:space="preserve">NPhone </w:t>
        </w:r>
      </w:ins>
      <w:del w:id="284" w:author="Nithin Thomas" w:date="2021-10-01T16:36:00Z">
        <w:r w:rsidR="006A6B55" w:rsidRPr="006A6B55" w:rsidDel="00B81BC3">
          <w:rPr>
            <w:rFonts w:cstheme="minorHAnsi"/>
            <w:sz w:val="24"/>
            <w:szCs w:val="24"/>
          </w:rPr>
          <w:delText>F</w:delText>
        </w:r>
      </w:del>
      <w:ins w:id="285" w:author="Nithin Thomas" w:date="2021-10-01T16:36:00Z">
        <w:r>
          <w:rPr>
            <w:rFonts w:cstheme="minorHAnsi"/>
            <w:sz w:val="24"/>
            <w:szCs w:val="24"/>
          </w:rPr>
          <w:t>was f</w:t>
        </w:r>
      </w:ins>
      <w:r w:rsidR="006A6B55" w:rsidRPr="006A6B55">
        <w:rPr>
          <w:rFonts w:cstheme="minorHAnsi"/>
          <w:sz w:val="24"/>
          <w:szCs w:val="24"/>
        </w:rPr>
        <w:t xml:space="preserve">ounded by real estate investors </w:t>
      </w:r>
      <w:r w:rsidR="006A6B55" w:rsidRPr="00B81BC3">
        <w:rPr>
          <w:rFonts w:cstheme="minorHAnsi"/>
          <w:b/>
          <w:bCs/>
          <w:sz w:val="24"/>
          <w:szCs w:val="24"/>
          <w:rPrChange w:id="286" w:author="Nithin Thomas" w:date="2021-10-01T16:36:00Z">
            <w:rPr>
              <w:rFonts w:cstheme="minorHAnsi"/>
              <w:sz w:val="24"/>
              <w:szCs w:val="24"/>
            </w:rPr>
          </w:rPrChange>
        </w:rPr>
        <w:t>Nicholas Benjamin</w:t>
      </w:r>
      <w:r w:rsidR="006A6B55" w:rsidRPr="006A6B55">
        <w:rPr>
          <w:rFonts w:cstheme="minorHAnsi"/>
          <w:sz w:val="24"/>
          <w:szCs w:val="24"/>
        </w:rPr>
        <w:t xml:space="preserve"> in </w:t>
      </w:r>
      <w:r w:rsidR="006A6B55" w:rsidRPr="00FF0687">
        <w:rPr>
          <w:rFonts w:cstheme="minorHAnsi"/>
          <w:b/>
          <w:bCs/>
          <w:sz w:val="24"/>
          <w:szCs w:val="24"/>
          <w:rPrChange w:id="287" w:author="Nithin Thomas" w:date="2021-10-01T13:35:00Z">
            <w:rPr>
              <w:rFonts w:cstheme="minorHAnsi"/>
              <w:sz w:val="24"/>
              <w:szCs w:val="24"/>
            </w:rPr>
          </w:rPrChange>
        </w:rPr>
        <w:t>2010</w:t>
      </w:r>
      <w:r w:rsidR="006A6B55" w:rsidRPr="006A6B55">
        <w:rPr>
          <w:rFonts w:cstheme="minorHAnsi"/>
          <w:sz w:val="24"/>
          <w:szCs w:val="24"/>
        </w:rPr>
        <w:t>.</w:t>
      </w:r>
    </w:p>
    <w:p w14:paraId="4A9DAABE" w14:textId="324F5506" w:rsidR="006A6B55" w:rsidRPr="006A6B55" w:rsidRDefault="006A6B55">
      <w:pPr>
        <w:pStyle w:val="ListParagraph"/>
        <w:numPr>
          <w:ilvl w:val="0"/>
          <w:numId w:val="2"/>
        </w:numPr>
        <w:rPr>
          <w:rFonts w:cstheme="minorHAnsi"/>
          <w:sz w:val="24"/>
          <w:szCs w:val="24"/>
        </w:rPr>
      </w:pPr>
      <w:r w:rsidRPr="006A6B55">
        <w:rPr>
          <w:rFonts w:cstheme="minorHAnsi"/>
          <w:sz w:val="24"/>
          <w:szCs w:val="24"/>
        </w:rPr>
        <w:t xml:space="preserve">NPhone has </w:t>
      </w:r>
      <w:r w:rsidRPr="00FF0687">
        <w:rPr>
          <w:rFonts w:cstheme="minorHAnsi"/>
          <w:b/>
          <w:bCs/>
          <w:sz w:val="24"/>
          <w:szCs w:val="24"/>
          <w:rPrChange w:id="288" w:author="Nithin Thomas" w:date="2021-10-01T13:36:00Z">
            <w:rPr>
              <w:rFonts w:cstheme="minorHAnsi"/>
              <w:sz w:val="24"/>
              <w:szCs w:val="24"/>
            </w:rPr>
          </w:rPrChange>
        </w:rPr>
        <w:t>20% market share</w:t>
      </w:r>
      <w:r w:rsidRPr="006A6B55">
        <w:rPr>
          <w:rFonts w:cstheme="minorHAnsi"/>
          <w:sz w:val="24"/>
          <w:szCs w:val="24"/>
        </w:rPr>
        <w:t xml:space="preserve"> for smartphone in </w:t>
      </w:r>
      <w:r w:rsidRPr="00FF0687">
        <w:rPr>
          <w:rFonts w:cstheme="minorHAnsi"/>
          <w:b/>
          <w:bCs/>
          <w:sz w:val="24"/>
          <w:szCs w:val="24"/>
          <w:rPrChange w:id="289" w:author="Nithin Thomas" w:date="2021-10-01T13:36:00Z">
            <w:rPr>
              <w:rFonts w:cstheme="minorHAnsi"/>
              <w:sz w:val="24"/>
              <w:szCs w:val="24"/>
            </w:rPr>
          </w:rPrChange>
        </w:rPr>
        <w:t>US</w:t>
      </w:r>
      <w:ins w:id="290" w:author="Nithin Thomas" w:date="2021-10-01T13:36:00Z">
        <w:r w:rsidR="00FF0687" w:rsidRPr="00FF0687">
          <w:rPr>
            <w:rFonts w:cstheme="minorHAnsi"/>
            <w:b/>
            <w:bCs/>
            <w:sz w:val="24"/>
            <w:szCs w:val="24"/>
            <w:rPrChange w:id="291" w:author="Nithin Thomas" w:date="2021-10-01T13:36:00Z">
              <w:rPr>
                <w:rFonts w:cstheme="minorHAnsi"/>
                <w:sz w:val="24"/>
                <w:szCs w:val="24"/>
              </w:rPr>
            </w:rPrChange>
          </w:rPr>
          <w:t>A</w:t>
        </w:r>
      </w:ins>
      <w:r w:rsidRPr="006A6B55">
        <w:rPr>
          <w:rFonts w:cstheme="minorHAnsi"/>
          <w:sz w:val="24"/>
          <w:szCs w:val="24"/>
        </w:rPr>
        <w:t xml:space="preserve"> and </w:t>
      </w:r>
      <w:r w:rsidRPr="00FF0687">
        <w:rPr>
          <w:rFonts w:cstheme="minorHAnsi"/>
          <w:b/>
          <w:bCs/>
          <w:sz w:val="24"/>
          <w:szCs w:val="24"/>
          <w:rPrChange w:id="292" w:author="Nithin Thomas" w:date="2021-10-01T13:36:00Z">
            <w:rPr>
              <w:rFonts w:cstheme="minorHAnsi"/>
              <w:sz w:val="24"/>
              <w:szCs w:val="24"/>
            </w:rPr>
          </w:rPrChange>
        </w:rPr>
        <w:t>5% in worldwide</w:t>
      </w:r>
      <w:r w:rsidRPr="006A6B55">
        <w:rPr>
          <w:rFonts w:cstheme="minorHAnsi"/>
          <w:sz w:val="24"/>
          <w:szCs w:val="24"/>
        </w:rPr>
        <w:t>.</w:t>
      </w:r>
    </w:p>
    <w:p w14:paraId="25116965" w14:textId="249FEB39" w:rsidR="006A6B55" w:rsidRDefault="006A6B55">
      <w:pPr>
        <w:pStyle w:val="ListParagraph"/>
        <w:numPr>
          <w:ilvl w:val="0"/>
          <w:numId w:val="2"/>
        </w:numPr>
        <w:rPr>
          <w:rFonts w:cstheme="minorHAnsi"/>
          <w:sz w:val="24"/>
          <w:szCs w:val="24"/>
        </w:rPr>
      </w:pPr>
      <w:r w:rsidRPr="006A6B55">
        <w:rPr>
          <w:rFonts w:cstheme="minorHAnsi"/>
          <w:sz w:val="24"/>
          <w:szCs w:val="24"/>
        </w:rPr>
        <w:t>N</w:t>
      </w:r>
      <w:ins w:id="293" w:author="Nithin Thomas" w:date="2021-09-30T17:22:00Z">
        <w:r w:rsidR="00CE003C">
          <w:rPr>
            <w:rFonts w:cstheme="minorHAnsi"/>
            <w:sz w:val="24"/>
            <w:szCs w:val="24"/>
          </w:rPr>
          <w:t>P</w:t>
        </w:r>
      </w:ins>
      <w:del w:id="294" w:author="Nithin Thomas" w:date="2021-09-30T17:22:00Z">
        <w:r w:rsidRPr="006A6B55" w:rsidDel="00CE003C">
          <w:rPr>
            <w:rFonts w:cstheme="minorHAnsi"/>
            <w:sz w:val="24"/>
            <w:szCs w:val="24"/>
          </w:rPr>
          <w:delText>p</w:delText>
        </w:r>
      </w:del>
      <w:r w:rsidRPr="006A6B55">
        <w:rPr>
          <w:rFonts w:cstheme="minorHAnsi"/>
          <w:sz w:val="24"/>
          <w:szCs w:val="24"/>
        </w:rPr>
        <w:t xml:space="preserve">hone already has expanded to </w:t>
      </w:r>
      <w:r w:rsidRPr="00FF0687">
        <w:rPr>
          <w:rFonts w:cstheme="minorHAnsi"/>
          <w:b/>
          <w:bCs/>
          <w:sz w:val="24"/>
          <w:szCs w:val="24"/>
          <w:rPrChange w:id="295" w:author="Nithin Thomas" w:date="2021-10-01T13:36:00Z">
            <w:rPr>
              <w:rFonts w:cstheme="minorHAnsi"/>
              <w:sz w:val="24"/>
              <w:szCs w:val="24"/>
            </w:rPr>
          </w:rPrChange>
        </w:rPr>
        <w:t>12 countries</w:t>
      </w:r>
      <w:r w:rsidRPr="006A6B55">
        <w:rPr>
          <w:rFonts w:cstheme="minorHAnsi"/>
          <w:sz w:val="24"/>
          <w:szCs w:val="24"/>
        </w:rPr>
        <w:t xml:space="preserve"> with recent attention on African markets.</w:t>
      </w:r>
    </w:p>
    <w:p w14:paraId="75E7C97C" w14:textId="77777777" w:rsidR="006A6B55" w:rsidRDefault="006A6B55" w:rsidP="006A6B55">
      <w:pPr>
        <w:pStyle w:val="ListParagraph"/>
        <w:ind w:left="1080"/>
        <w:rPr>
          <w:rFonts w:cstheme="minorHAnsi"/>
          <w:sz w:val="24"/>
          <w:szCs w:val="24"/>
        </w:rPr>
      </w:pPr>
    </w:p>
    <w:p w14:paraId="490CE370" w14:textId="77777777" w:rsidR="00EF4988" w:rsidRDefault="006A6B55" w:rsidP="00EF4988">
      <w:pPr>
        <w:pStyle w:val="ListParagraph"/>
        <w:numPr>
          <w:ilvl w:val="0"/>
          <w:numId w:val="3"/>
        </w:numPr>
        <w:ind w:left="0"/>
        <w:jc w:val="both"/>
        <w:rPr>
          <w:rFonts w:cstheme="minorHAnsi"/>
          <w:sz w:val="24"/>
          <w:szCs w:val="24"/>
        </w:rPr>
      </w:pPr>
      <w:r w:rsidRPr="00EF4988">
        <w:rPr>
          <w:rFonts w:cstheme="minorHAnsi"/>
          <w:sz w:val="24"/>
          <w:szCs w:val="24"/>
        </w:rPr>
        <w:t xml:space="preserve">As per research of Counterpoint Research, India's smartphone market is growing at </w:t>
      </w:r>
      <w:r w:rsidRPr="00FF0687">
        <w:rPr>
          <w:rFonts w:cstheme="minorHAnsi"/>
          <w:b/>
          <w:bCs/>
          <w:sz w:val="24"/>
          <w:szCs w:val="24"/>
          <w:rPrChange w:id="296" w:author="Nithin Thomas" w:date="2021-10-01T13:36:00Z">
            <w:rPr>
              <w:rFonts w:cstheme="minorHAnsi"/>
              <w:sz w:val="24"/>
              <w:szCs w:val="24"/>
            </w:rPr>
          </w:rPrChange>
        </w:rPr>
        <w:t>14 per cent year-on-year</w:t>
      </w:r>
      <w:r w:rsidRPr="00EF4988">
        <w:rPr>
          <w:rFonts w:cstheme="minorHAnsi"/>
          <w:sz w:val="24"/>
          <w:szCs w:val="24"/>
        </w:rPr>
        <w:t xml:space="preserve"> and set to hit a record high of </w:t>
      </w:r>
      <w:r w:rsidRPr="00FF0687">
        <w:rPr>
          <w:rFonts w:cstheme="minorHAnsi"/>
          <w:b/>
          <w:bCs/>
          <w:sz w:val="24"/>
          <w:szCs w:val="24"/>
          <w:rPrChange w:id="297" w:author="Nithin Thomas" w:date="2021-10-01T13:36:00Z">
            <w:rPr>
              <w:rFonts w:cstheme="minorHAnsi"/>
              <w:sz w:val="24"/>
              <w:szCs w:val="24"/>
            </w:rPr>
          </w:rPrChange>
        </w:rPr>
        <w:t>173 million units in 2021</w:t>
      </w:r>
      <w:r w:rsidRPr="00EF4988">
        <w:rPr>
          <w:rFonts w:cstheme="minorHAnsi"/>
          <w:sz w:val="24"/>
          <w:szCs w:val="24"/>
        </w:rPr>
        <w:t xml:space="preserve">. Hence NPhone wants to </w:t>
      </w:r>
      <w:r w:rsidR="00EF4988" w:rsidRPr="00EF4988">
        <w:rPr>
          <w:rFonts w:cstheme="minorHAnsi"/>
          <w:sz w:val="24"/>
          <w:szCs w:val="24"/>
        </w:rPr>
        <w:t>enter</w:t>
      </w:r>
      <w:r w:rsidRPr="00EF4988">
        <w:rPr>
          <w:rFonts w:cstheme="minorHAnsi"/>
          <w:sz w:val="24"/>
          <w:szCs w:val="24"/>
        </w:rPr>
        <w:t xml:space="preserve"> Indian market and explore the vast market. NPhone is well-known for its customer-oriented </w:t>
      </w:r>
      <w:r w:rsidRPr="00B81BC3">
        <w:rPr>
          <w:rFonts w:cstheme="minorHAnsi"/>
          <w:b/>
          <w:bCs/>
          <w:sz w:val="24"/>
          <w:szCs w:val="24"/>
          <w:rPrChange w:id="298" w:author="Nithin Thomas" w:date="2021-10-01T16:38:00Z">
            <w:rPr>
              <w:rFonts w:cstheme="minorHAnsi"/>
              <w:sz w:val="24"/>
              <w:szCs w:val="24"/>
            </w:rPr>
          </w:rPrChange>
        </w:rPr>
        <w:t>designs</w:t>
      </w:r>
      <w:r w:rsidR="00EF4988" w:rsidRPr="00B81BC3">
        <w:rPr>
          <w:rFonts w:cstheme="minorHAnsi"/>
          <w:b/>
          <w:bCs/>
          <w:sz w:val="24"/>
          <w:szCs w:val="24"/>
          <w:rPrChange w:id="299" w:author="Nithin Thomas" w:date="2021-10-01T16:38:00Z">
            <w:rPr>
              <w:rFonts w:cstheme="minorHAnsi"/>
              <w:sz w:val="24"/>
              <w:szCs w:val="24"/>
            </w:rPr>
          </w:rPrChange>
        </w:rPr>
        <w:t xml:space="preserve"> and reliability</w:t>
      </w:r>
      <w:r w:rsidR="00EF4988" w:rsidRPr="00EF4988">
        <w:rPr>
          <w:rFonts w:cstheme="minorHAnsi"/>
          <w:sz w:val="24"/>
          <w:szCs w:val="24"/>
        </w:rPr>
        <w:t>.</w:t>
      </w:r>
    </w:p>
    <w:p w14:paraId="16BA40D0" w14:textId="77777777" w:rsidR="00EF4988" w:rsidRDefault="00EF4988" w:rsidP="00EF4988">
      <w:pPr>
        <w:pStyle w:val="ListParagraph"/>
        <w:ind w:left="0"/>
        <w:jc w:val="both"/>
        <w:rPr>
          <w:rFonts w:cstheme="minorHAnsi"/>
          <w:sz w:val="24"/>
          <w:szCs w:val="24"/>
        </w:rPr>
      </w:pPr>
    </w:p>
    <w:p w14:paraId="0E52848A" w14:textId="37E5677A" w:rsidR="000E47AA" w:rsidRDefault="006A6B55" w:rsidP="00EF4988">
      <w:pPr>
        <w:pStyle w:val="ListParagraph"/>
        <w:numPr>
          <w:ilvl w:val="0"/>
          <w:numId w:val="3"/>
        </w:numPr>
        <w:ind w:left="0"/>
        <w:jc w:val="both"/>
        <w:rPr>
          <w:rFonts w:cstheme="minorHAnsi"/>
          <w:sz w:val="24"/>
          <w:szCs w:val="24"/>
        </w:rPr>
      </w:pPr>
      <w:r w:rsidRPr="00EF4988">
        <w:rPr>
          <w:rFonts w:cstheme="minorHAnsi"/>
          <w:sz w:val="24"/>
          <w:szCs w:val="24"/>
        </w:rPr>
        <w:t xml:space="preserve">The main reason </w:t>
      </w:r>
      <w:r w:rsidR="00EF4988">
        <w:rPr>
          <w:rFonts w:cstheme="minorHAnsi"/>
          <w:sz w:val="24"/>
          <w:szCs w:val="24"/>
        </w:rPr>
        <w:t>for selecting</w:t>
      </w:r>
      <w:r w:rsidRPr="00EF4988">
        <w:rPr>
          <w:rFonts w:cstheme="minorHAnsi"/>
          <w:sz w:val="24"/>
          <w:szCs w:val="24"/>
        </w:rPr>
        <w:t xml:space="preserve"> a smartphone company is that, in India there are already a lot of major global players and hence this analysis is crucial for the </w:t>
      </w:r>
      <w:r w:rsidRPr="00FF0687">
        <w:rPr>
          <w:rFonts w:cstheme="minorHAnsi"/>
          <w:b/>
          <w:bCs/>
          <w:sz w:val="24"/>
          <w:szCs w:val="24"/>
          <w:rPrChange w:id="300" w:author="Nithin Thomas" w:date="2021-10-01T13:36:00Z">
            <w:rPr>
              <w:rFonts w:cstheme="minorHAnsi"/>
              <w:sz w:val="24"/>
              <w:szCs w:val="24"/>
            </w:rPr>
          </w:rPrChange>
        </w:rPr>
        <w:t>success</w:t>
      </w:r>
      <w:r w:rsidRPr="00EF4988">
        <w:rPr>
          <w:rFonts w:cstheme="minorHAnsi"/>
          <w:sz w:val="24"/>
          <w:szCs w:val="24"/>
        </w:rPr>
        <w:t xml:space="preserve"> of the new company in India. It will be challenging to identify the </w:t>
      </w:r>
      <w:r w:rsidRPr="00FF0687">
        <w:rPr>
          <w:rFonts w:cstheme="minorHAnsi"/>
          <w:b/>
          <w:bCs/>
          <w:sz w:val="24"/>
          <w:szCs w:val="24"/>
          <w:rPrChange w:id="301" w:author="Nithin Thomas" w:date="2021-10-01T13:36:00Z">
            <w:rPr>
              <w:rFonts w:cstheme="minorHAnsi"/>
              <w:sz w:val="24"/>
              <w:szCs w:val="24"/>
            </w:rPr>
          </w:rPrChange>
        </w:rPr>
        <w:t>major factors and features</w:t>
      </w:r>
      <w:r w:rsidRPr="00EF4988">
        <w:rPr>
          <w:rFonts w:cstheme="minorHAnsi"/>
          <w:sz w:val="24"/>
          <w:szCs w:val="24"/>
        </w:rPr>
        <w:t xml:space="preserve"> for the new smartphone model as the choice differ from region to region. Also, the availability of </w:t>
      </w:r>
      <w:r w:rsidR="00EF4988" w:rsidRPr="00FF0687">
        <w:rPr>
          <w:rFonts w:cstheme="minorHAnsi"/>
          <w:b/>
          <w:bCs/>
          <w:sz w:val="24"/>
          <w:szCs w:val="24"/>
          <w:rPrChange w:id="302" w:author="Nithin Thomas" w:date="2021-10-01T13:37:00Z">
            <w:rPr>
              <w:rFonts w:cstheme="minorHAnsi"/>
              <w:sz w:val="24"/>
              <w:szCs w:val="24"/>
            </w:rPr>
          </w:rPrChange>
        </w:rPr>
        <w:t xml:space="preserve">vast </w:t>
      </w:r>
      <w:r w:rsidRPr="00FF0687">
        <w:rPr>
          <w:rFonts w:cstheme="minorHAnsi"/>
          <w:b/>
          <w:bCs/>
          <w:sz w:val="24"/>
          <w:szCs w:val="24"/>
          <w:rPrChange w:id="303" w:author="Nithin Thomas" w:date="2021-10-01T13:37:00Z">
            <w:rPr>
              <w:rFonts w:cstheme="minorHAnsi"/>
              <w:sz w:val="24"/>
              <w:szCs w:val="24"/>
            </w:rPr>
          </w:rPrChange>
        </w:rPr>
        <w:t>dataset</w:t>
      </w:r>
      <w:r w:rsidRPr="00EF4988">
        <w:rPr>
          <w:rFonts w:cstheme="minorHAnsi"/>
          <w:sz w:val="24"/>
          <w:szCs w:val="24"/>
        </w:rPr>
        <w:t xml:space="preserve"> </w:t>
      </w:r>
      <w:r w:rsidR="00EF4988">
        <w:rPr>
          <w:rFonts w:cstheme="minorHAnsi"/>
          <w:sz w:val="24"/>
          <w:szCs w:val="24"/>
        </w:rPr>
        <w:t xml:space="preserve">from different source </w:t>
      </w:r>
      <w:r w:rsidRPr="00EF4988">
        <w:rPr>
          <w:rFonts w:cstheme="minorHAnsi"/>
          <w:sz w:val="24"/>
          <w:szCs w:val="24"/>
        </w:rPr>
        <w:t>for the analysis.</w:t>
      </w:r>
    </w:p>
    <w:p w14:paraId="5845078D" w14:textId="77777777" w:rsidR="00EF4988" w:rsidRPr="00EF4988" w:rsidDel="00BF2184" w:rsidRDefault="00EF4988" w:rsidP="00EF4988">
      <w:pPr>
        <w:pStyle w:val="ListParagraph"/>
        <w:rPr>
          <w:del w:id="304" w:author="Nithin Thomas" w:date="2021-09-30T12:52:00Z"/>
          <w:rFonts w:cstheme="minorHAnsi"/>
          <w:sz w:val="24"/>
          <w:szCs w:val="24"/>
        </w:rPr>
      </w:pPr>
    </w:p>
    <w:p w14:paraId="04BAF726" w14:textId="5C244EAD" w:rsidR="00EF4988" w:rsidDel="00BF2184" w:rsidRDefault="00EF4988" w:rsidP="00EF4988">
      <w:pPr>
        <w:jc w:val="both"/>
        <w:rPr>
          <w:del w:id="305" w:author="Nithin Thomas" w:date="2021-09-30T12:52:00Z"/>
          <w:rFonts w:cstheme="minorHAnsi"/>
          <w:sz w:val="24"/>
          <w:szCs w:val="24"/>
        </w:rPr>
      </w:pPr>
    </w:p>
    <w:p w14:paraId="77EB35DC" w14:textId="157E3229" w:rsidR="00EF4988" w:rsidDel="00BF2184" w:rsidRDefault="00EF4988" w:rsidP="00EF4988">
      <w:pPr>
        <w:jc w:val="both"/>
        <w:rPr>
          <w:del w:id="306" w:author="Nithin Thomas" w:date="2021-09-30T12:52:00Z"/>
          <w:rFonts w:cstheme="minorHAnsi"/>
          <w:sz w:val="24"/>
          <w:szCs w:val="24"/>
        </w:rPr>
      </w:pPr>
    </w:p>
    <w:p w14:paraId="2556FE7A" w14:textId="77777777" w:rsidR="00EF4988" w:rsidRPr="00EF4988" w:rsidDel="00BF2184" w:rsidRDefault="00EF4988" w:rsidP="00EF4988">
      <w:pPr>
        <w:jc w:val="both"/>
        <w:rPr>
          <w:del w:id="307" w:author="Nithin Thomas" w:date="2021-09-30T12:52:00Z"/>
          <w:rFonts w:cstheme="minorHAnsi"/>
          <w:sz w:val="24"/>
          <w:szCs w:val="24"/>
        </w:rPr>
      </w:pPr>
    </w:p>
    <w:p w14:paraId="7F5B4A66" w14:textId="6C423119" w:rsidR="00F9338B" w:rsidRPr="00F9338B" w:rsidRDefault="00F9338B" w:rsidP="00F9338B">
      <w:pPr>
        <w:pStyle w:val="ListParagraph"/>
        <w:ind w:left="360"/>
        <w:jc w:val="both"/>
        <w:rPr>
          <w:rFonts w:eastAsia="Times New Roman" w:cstheme="minorHAnsi"/>
          <w:color w:val="222222"/>
          <w:sz w:val="24"/>
          <w:szCs w:val="24"/>
        </w:rPr>
      </w:pPr>
    </w:p>
    <w:p w14:paraId="3EDA8103" w14:textId="113080A3" w:rsidR="00B81BC3" w:rsidDel="00B81BC3" w:rsidRDefault="006D6DF0" w:rsidP="00B81BC3">
      <w:pPr>
        <w:pStyle w:val="Heading1"/>
        <w:ind w:left="0"/>
        <w:rPr>
          <w:del w:id="308" w:author="Nithin Thomas" w:date="2021-10-01T16:39:00Z"/>
          <w:b/>
          <w:bCs/>
          <w:color w:val="44546A" w:themeColor="text2"/>
          <w:sz w:val="24"/>
          <w:szCs w:val="24"/>
        </w:rPr>
      </w:pPr>
      <w:bookmarkStart w:id="309" w:name="_Toc84000140"/>
      <w:r w:rsidRPr="00B81BC3">
        <w:rPr>
          <w:b/>
          <w:bCs/>
          <w:color w:val="44546A" w:themeColor="text2"/>
          <w:sz w:val="24"/>
          <w:szCs w:val="24"/>
          <w:rPrChange w:id="310" w:author="Nithin Thomas" w:date="2021-10-01T16:39:00Z">
            <w:rPr>
              <w:b/>
              <w:bCs/>
              <w:sz w:val="24"/>
              <w:szCs w:val="24"/>
            </w:rPr>
          </w:rPrChange>
        </w:rPr>
        <w:lastRenderedPageBreak/>
        <w:t>2. What Business Problem is Your Organization Trying to Solve?</w:t>
      </w:r>
      <w:bookmarkEnd w:id="309"/>
    </w:p>
    <w:p w14:paraId="0CC3AD6F" w14:textId="77777777" w:rsidR="00B81BC3" w:rsidRPr="00B81BC3" w:rsidRDefault="00B81BC3">
      <w:pPr>
        <w:pStyle w:val="Heading1"/>
        <w:ind w:left="0"/>
        <w:rPr>
          <w:ins w:id="311" w:author="Nithin Thomas" w:date="2021-10-01T16:39:00Z"/>
          <w:b/>
          <w:bCs/>
          <w:color w:val="44546A" w:themeColor="text2"/>
          <w:sz w:val="24"/>
          <w:szCs w:val="24"/>
          <w:rPrChange w:id="312" w:author="Nithin Thomas" w:date="2021-10-01T16:39:00Z">
            <w:rPr>
              <w:ins w:id="313" w:author="Nithin Thomas" w:date="2021-10-01T16:39:00Z"/>
              <w:b/>
              <w:bCs/>
              <w:sz w:val="24"/>
              <w:szCs w:val="24"/>
            </w:rPr>
          </w:rPrChange>
        </w:rPr>
      </w:pPr>
    </w:p>
    <w:p w14:paraId="3946DE04" w14:textId="77777777" w:rsidR="006A6B55" w:rsidRDefault="006A6B55">
      <w:pPr>
        <w:pStyle w:val="Heading1"/>
        <w:ind w:left="0"/>
      </w:pPr>
    </w:p>
    <w:p w14:paraId="1291D49C" w14:textId="76BF73FB" w:rsidR="006A6B55" w:rsidRPr="00B81BC3" w:rsidDel="00B81BC3" w:rsidRDefault="00F3717B">
      <w:pPr>
        <w:pStyle w:val="Heading2"/>
        <w:rPr>
          <w:del w:id="314" w:author="Nithin Thomas" w:date="2021-10-01T16:38:00Z"/>
          <w:rFonts w:eastAsia="Times New Roman"/>
          <w:b/>
          <w:bCs/>
          <w:color w:val="44546A" w:themeColor="text2"/>
          <w:sz w:val="24"/>
          <w:szCs w:val="24"/>
          <w:rPrChange w:id="315" w:author="Nithin Thomas" w:date="2021-10-01T16:40:00Z">
            <w:rPr>
              <w:del w:id="316" w:author="Nithin Thomas" w:date="2021-10-01T16:38:00Z"/>
              <w:rFonts w:eastAsia="Times New Roman"/>
            </w:rPr>
          </w:rPrChange>
        </w:rPr>
      </w:pPr>
      <w:bookmarkStart w:id="317" w:name="_Toc84000141"/>
      <w:r w:rsidRPr="00B81BC3">
        <w:rPr>
          <w:rFonts w:eastAsia="Times New Roman"/>
          <w:b/>
          <w:bCs/>
          <w:color w:val="44546A" w:themeColor="text2"/>
          <w:sz w:val="24"/>
          <w:szCs w:val="24"/>
          <w:rPrChange w:id="318" w:author="Nithin Thomas" w:date="2021-10-01T16:40:00Z">
            <w:rPr>
              <w:rFonts w:eastAsia="Times New Roman"/>
            </w:rPr>
          </w:rPrChange>
        </w:rPr>
        <w:t xml:space="preserve">2.1 </w:t>
      </w:r>
      <w:r w:rsidR="00560045" w:rsidRPr="00B81BC3">
        <w:rPr>
          <w:rFonts w:eastAsia="Times New Roman"/>
          <w:b/>
          <w:bCs/>
          <w:color w:val="44546A" w:themeColor="text2"/>
          <w:sz w:val="24"/>
          <w:szCs w:val="24"/>
          <w:rPrChange w:id="319" w:author="Nithin Thomas" w:date="2021-10-01T16:40:00Z">
            <w:rPr>
              <w:rFonts w:eastAsia="Times New Roman"/>
            </w:rPr>
          </w:rPrChange>
        </w:rPr>
        <w:t>Background of the problem</w:t>
      </w:r>
      <w:bookmarkEnd w:id="317"/>
      <w:r w:rsidR="00560045" w:rsidRPr="00B81BC3">
        <w:rPr>
          <w:rFonts w:eastAsia="Times New Roman"/>
          <w:b/>
          <w:bCs/>
          <w:color w:val="44546A" w:themeColor="text2"/>
          <w:sz w:val="24"/>
          <w:szCs w:val="24"/>
          <w:rPrChange w:id="320" w:author="Nithin Thomas" w:date="2021-10-01T16:40:00Z">
            <w:rPr>
              <w:rFonts w:eastAsia="Times New Roman"/>
            </w:rPr>
          </w:rPrChange>
        </w:rPr>
        <w:t xml:space="preserve"> </w:t>
      </w:r>
    </w:p>
    <w:p w14:paraId="29D15B06" w14:textId="77777777" w:rsidR="00B81BC3" w:rsidRPr="00B81BC3" w:rsidRDefault="00B81BC3">
      <w:pPr>
        <w:pStyle w:val="Heading2"/>
        <w:rPr>
          <w:ins w:id="321" w:author="Nithin Thomas" w:date="2021-10-01T16:38:00Z"/>
          <w:rPrChange w:id="322" w:author="Nithin Thomas" w:date="2021-10-01T16:38:00Z">
            <w:rPr>
              <w:ins w:id="323" w:author="Nithin Thomas" w:date="2021-10-01T16:38:00Z"/>
              <w:rFonts w:eastAsia="Times New Roman"/>
            </w:rPr>
          </w:rPrChange>
        </w:rPr>
      </w:pPr>
    </w:p>
    <w:p w14:paraId="61643E7F" w14:textId="77777777" w:rsidR="00874ED1" w:rsidRPr="00874ED1" w:rsidRDefault="00874ED1">
      <w:pPr>
        <w:pStyle w:val="Heading2"/>
        <w:pPrChange w:id="324" w:author="Nithin Thomas" w:date="2021-10-01T16:38:00Z">
          <w:pPr/>
        </w:pPrChange>
      </w:pPr>
    </w:p>
    <w:p w14:paraId="089BB230" w14:textId="59BA8F53" w:rsidR="006A6B55" w:rsidRDefault="006A6B55">
      <w:pPr>
        <w:jc w:val="both"/>
        <w:pPrChange w:id="325" w:author="Nithin Thomas" w:date="2021-09-30T11:24:00Z">
          <w:pPr/>
        </w:pPrChange>
      </w:pPr>
      <w:r w:rsidRPr="006A6B55">
        <w:t xml:space="preserve">NPhone is planning to expand their global presence and looking for new </w:t>
      </w:r>
      <w:del w:id="326" w:author="Nithin Thomas" w:date="2021-09-30T11:39:00Z">
        <w:r w:rsidRPr="006A6B55" w:rsidDel="000712F5">
          <w:delText>opportunities</w:delText>
        </w:r>
      </w:del>
      <w:ins w:id="327" w:author="Nithin Thomas" w:date="2021-09-30T11:39:00Z">
        <w:r w:rsidR="000712F5">
          <w:t>markets</w:t>
        </w:r>
      </w:ins>
      <w:r w:rsidRPr="006A6B55">
        <w:t xml:space="preserve">. They are planning to </w:t>
      </w:r>
      <w:r w:rsidRPr="00FF0687">
        <w:rPr>
          <w:b/>
          <w:bCs/>
          <w:rPrChange w:id="328" w:author="Nithin Thomas" w:date="2021-10-01T13:37:00Z">
            <w:rPr/>
          </w:rPrChange>
        </w:rPr>
        <w:t>enter Indian market</w:t>
      </w:r>
      <w:r w:rsidRPr="006A6B55">
        <w:t xml:space="preserve"> with their </w:t>
      </w:r>
      <w:r w:rsidRPr="00FF0687">
        <w:rPr>
          <w:b/>
          <w:bCs/>
          <w:rPrChange w:id="329" w:author="Nithin Thomas" w:date="2021-10-01T13:37:00Z">
            <w:rPr/>
          </w:rPrChange>
        </w:rPr>
        <w:t>new smartphone model</w:t>
      </w:r>
      <w:r w:rsidRPr="006A6B55">
        <w:t>.</w:t>
      </w:r>
      <w:r w:rsidR="00EF4988">
        <w:t xml:space="preserve"> NPhone wants to understand </w:t>
      </w:r>
      <w:r w:rsidR="00EF4988" w:rsidRPr="00FF0687">
        <w:rPr>
          <w:b/>
          <w:bCs/>
          <w:rPrChange w:id="330" w:author="Nithin Thomas" w:date="2021-10-01T13:37:00Z">
            <w:rPr/>
          </w:rPrChange>
        </w:rPr>
        <w:t>customer demand and current market trend</w:t>
      </w:r>
      <w:r w:rsidR="00EF4988">
        <w:t xml:space="preserve"> of Indian market.</w:t>
      </w:r>
    </w:p>
    <w:p w14:paraId="2DC444F1" w14:textId="77777777" w:rsidR="00F3717B" w:rsidRPr="00B81BC3" w:rsidRDefault="00F3717B" w:rsidP="006A6B55">
      <w:pPr>
        <w:pStyle w:val="Heading1"/>
        <w:ind w:left="0"/>
        <w:rPr>
          <w:rFonts w:asciiTheme="majorHAnsi" w:hAnsiTheme="majorHAnsi" w:cstheme="majorHAnsi"/>
          <w:b/>
          <w:bCs/>
          <w:sz w:val="24"/>
          <w:szCs w:val="24"/>
          <w:rPrChange w:id="331" w:author="Nithin Thomas" w:date="2021-10-01T16:38:00Z">
            <w:rPr>
              <w:rFonts w:asciiTheme="majorHAnsi" w:hAnsiTheme="majorHAnsi" w:cstheme="majorHAnsi"/>
              <w:sz w:val="24"/>
              <w:szCs w:val="24"/>
            </w:rPr>
          </w:rPrChange>
        </w:rPr>
      </w:pPr>
    </w:p>
    <w:p w14:paraId="10B85C2F" w14:textId="5B31D68D" w:rsidR="006A6B55" w:rsidRPr="00B81BC3" w:rsidRDefault="00F3717B" w:rsidP="00F3717B">
      <w:pPr>
        <w:pStyle w:val="Heading2"/>
        <w:rPr>
          <w:b/>
          <w:bCs/>
          <w:color w:val="1F3864" w:themeColor="accent1" w:themeShade="80"/>
          <w:sz w:val="24"/>
          <w:szCs w:val="24"/>
          <w:rPrChange w:id="332" w:author="Nithin Thomas" w:date="2021-10-01T16:38:00Z">
            <w:rPr/>
          </w:rPrChange>
        </w:rPr>
      </w:pPr>
      <w:bookmarkStart w:id="333" w:name="_Toc84000142"/>
      <w:r w:rsidRPr="00B81BC3">
        <w:rPr>
          <w:b/>
          <w:bCs/>
          <w:color w:val="1F3864" w:themeColor="accent1" w:themeShade="80"/>
          <w:sz w:val="24"/>
          <w:szCs w:val="24"/>
          <w:rPrChange w:id="334" w:author="Nithin Thomas" w:date="2021-10-01T16:38:00Z">
            <w:rPr/>
          </w:rPrChange>
        </w:rPr>
        <w:t>2.2</w:t>
      </w:r>
      <w:r w:rsidR="006A6B55" w:rsidRPr="00B81BC3">
        <w:rPr>
          <w:b/>
          <w:bCs/>
          <w:color w:val="1F3864" w:themeColor="accent1" w:themeShade="80"/>
          <w:sz w:val="24"/>
          <w:szCs w:val="24"/>
          <w:rPrChange w:id="335" w:author="Nithin Thomas" w:date="2021-10-01T16:38:00Z">
            <w:rPr/>
          </w:rPrChange>
        </w:rPr>
        <w:t>.</w:t>
      </w:r>
      <w:r w:rsidRPr="00B81BC3">
        <w:rPr>
          <w:b/>
          <w:bCs/>
          <w:color w:val="1F3864" w:themeColor="accent1" w:themeShade="80"/>
          <w:sz w:val="24"/>
          <w:szCs w:val="24"/>
          <w:rPrChange w:id="336" w:author="Nithin Thomas" w:date="2021-10-01T16:38:00Z">
            <w:rPr/>
          </w:rPrChange>
        </w:rPr>
        <w:t xml:space="preserve"> </w:t>
      </w:r>
      <w:r w:rsidR="006A6B55" w:rsidRPr="00B81BC3">
        <w:rPr>
          <w:b/>
          <w:bCs/>
          <w:color w:val="1F3864" w:themeColor="accent1" w:themeShade="80"/>
          <w:sz w:val="24"/>
          <w:szCs w:val="24"/>
          <w:rPrChange w:id="337" w:author="Nithin Thomas" w:date="2021-10-01T16:38:00Z">
            <w:rPr/>
          </w:rPrChange>
        </w:rPr>
        <w:t>Problem definition</w:t>
      </w:r>
      <w:bookmarkEnd w:id="333"/>
    </w:p>
    <w:p w14:paraId="2200C7E6" w14:textId="77777777" w:rsidR="00EF4988" w:rsidRPr="00EF4988" w:rsidRDefault="00EF4988">
      <w:pPr>
        <w:spacing w:line="276" w:lineRule="auto"/>
        <w:pPrChange w:id="338" w:author="Nithin Thomas" w:date="2021-09-30T12:01:00Z">
          <w:pPr/>
        </w:pPrChange>
      </w:pPr>
    </w:p>
    <w:p w14:paraId="7741A503" w14:textId="10A554EC" w:rsidR="006A6B55" w:rsidRDefault="006A6B55">
      <w:pPr>
        <w:pStyle w:val="ListParagraph"/>
        <w:numPr>
          <w:ilvl w:val="0"/>
          <w:numId w:val="20"/>
        </w:numPr>
        <w:spacing w:line="276" w:lineRule="auto"/>
        <w:jc w:val="both"/>
        <w:pPrChange w:id="339" w:author="Nithin Thomas" w:date="2021-09-30T12:01:00Z">
          <w:pPr>
            <w:pStyle w:val="ListParagraph"/>
            <w:numPr>
              <w:numId w:val="20"/>
            </w:numPr>
            <w:ind w:hanging="360"/>
          </w:pPr>
        </w:pPrChange>
      </w:pPr>
      <w:r w:rsidRPr="006A6B55">
        <w:t xml:space="preserve">The design team is finding it difficult to decide on what </w:t>
      </w:r>
      <w:r w:rsidRPr="00B81BC3">
        <w:rPr>
          <w:b/>
          <w:bCs/>
          <w:rPrChange w:id="340" w:author="Nithin Thomas" w:date="2021-10-01T16:40:00Z">
            <w:rPr/>
          </w:rPrChange>
        </w:rPr>
        <w:t>features</w:t>
      </w:r>
      <w:ins w:id="341" w:author="Nithin Thomas" w:date="2021-10-01T16:40:00Z">
        <w:r w:rsidR="00B81BC3">
          <w:rPr>
            <w:b/>
            <w:bCs/>
          </w:rPr>
          <w:t xml:space="preserve"> and </w:t>
        </w:r>
      </w:ins>
      <w:del w:id="342" w:author="Nithin Thomas" w:date="2021-10-01T16:40:00Z">
        <w:r w:rsidRPr="00B81BC3" w:rsidDel="00B81BC3">
          <w:rPr>
            <w:b/>
            <w:bCs/>
            <w:rPrChange w:id="343" w:author="Nithin Thomas" w:date="2021-10-01T16:40:00Z">
              <w:rPr/>
            </w:rPrChange>
          </w:rPr>
          <w:delText>/</w:delText>
        </w:r>
      </w:del>
      <w:r w:rsidRPr="00B81BC3">
        <w:rPr>
          <w:b/>
          <w:bCs/>
          <w:rPrChange w:id="344" w:author="Nithin Thomas" w:date="2021-10-01T16:40:00Z">
            <w:rPr/>
          </w:rPrChange>
        </w:rPr>
        <w:t>factors</w:t>
      </w:r>
      <w:r w:rsidRPr="006A6B55">
        <w:t xml:space="preserve"> affect</w:t>
      </w:r>
      <w:r w:rsidR="00EF4988">
        <w:t>ing</w:t>
      </w:r>
      <w:r w:rsidRPr="006A6B55">
        <w:t xml:space="preserve"> the customer </w:t>
      </w:r>
      <w:r w:rsidRPr="00FF0687">
        <w:rPr>
          <w:b/>
          <w:bCs/>
          <w:rPrChange w:id="345" w:author="Nithin Thomas" w:date="2021-10-01T13:38:00Z">
            <w:rPr/>
          </w:rPrChange>
        </w:rPr>
        <w:t>buying decision</w:t>
      </w:r>
      <w:r w:rsidRPr="006A6B55">
        <w:t xml:space="preserve"> in India and to understand customer need</w:t>
      </w:r>
      <w:r w:rsidR="0076574A">
        <w:t>s</w:t>
      </w:r>
      <w:r w:rsidRPr="006A6B55">
        <w:t xml:space="preserve"> </w:t>
      </w:r>
      <w:r w:rsidRPr="00FF0687">
        <w:rPr>
          <w:b/>
          <w:bCs/>
          <w:rPrChange w:id="346" w:author="Nithin Thomas" w:date="2021-10-01T13:38:00Z">
            <w:rPr/>
          </w:rPrChange>
        </w:rPr>
        <w:t>before designing a product</w:t>
      </w:r>
      <w:r w:rsidRPr="006A6B55">
        <w:t>.</w:t>
      </w:r>
    </w:p>
    <w:p w14:paraId="00D1DAC0" w14:textId="190B12C2" w:rsidR="006A6B55" w:rsidRDefault="006A6B55">
      <w:pPr>
        <w:pStyle w:val="ListParagraph"/>
        <w:numPr>
          <w:ilvl w:val="0"/>
          <w:numId w:val="20"/>
        </w:numPr>
        <w:spacing w:line="276" w:lineRule="auto"/>
        <w:jc w:val="both"/>
        <w:pPrChange w:id="347" w:author="Nithin Thomas" w:date="2021-09-30T12:01:00Z">
          <w:pPr>
            <w:pStyle w:val="ListParagraph"/>
            <w:numPr>
              <w:numId w:val="20"/>
            </w:numPr>
            <w:ind w:hanging="360"/>
          </w:pPr>
        </w:pPrChange>
      </w:pPr>
      <w:del w:id="348" w:author="Nithin Thomas" w:date="2021-09-30T11:39:00Z">
        <w:r w:rsidRPr="006A6B55" w:rsidDel="000712F5">
          <w:delText xml:space="preserve">They </w:delText>
        </w:r>
        <w:r w:rsidR="0076574A" w:rsidDel="000712F5">
          <w:delText>company</w:delText>
        </w:r>
      </w:del>
      <w:ins w:id="349" w:author="Nithin Thomas" w:date="2021-09-30T11:40:00Z">
        <w:r w:rsidR="000712F5">
          <w:t>Companies’</w:t>
        </w:r>
      </w:ins>
      <w:ins w:id="350" w:author="Nithin Thomas" w:date="2021-09-30T11:39:00Z">
        <w:r w:rsidR="000712F5">
          <w:t xml:space="preserve"> top management</w:t>
        </w:r>
      </w:ins>
      <w:r w:rsidR="0076574A">
        <w:t xml:space="preserve"> has targeted</w:t>
      </w:r>
      <w:r w:rsidRPr="006A6B55">
        <w:t xml:space="preserve"> to achieve </w:t>
      </w:r>
      <w:del w:id="351" w:author="Nithin Thomas" w:date="2021-10-01T13:38:00Z">
        <w:r w:rsidRPr="00FF0687" w:rsidDel="00FF0687">
          <w:rPr>
            <w:b/>
            <w:bCs/>
            <w:rPrChange w:id="352" w:author="Nithin Thomas" w:date="2021-10-01T13:38:00Z">
              <w:rPr/>
            </w:rPrChange>
          </w:rPr>
          <w:delText>at least</w:delText>
        </w:r>
      </w:del>
      <w:r w:rsidRPr="006A6B55">
        <w:t xml:space="preserve"> </w:t>
      </w:r>
      <w:r w:rsidR="0076574A" w:rsidRPr="00FF0687">
        <w:rPr>
          <w:b/>
          <w:bCs/>
          <w:rPrChange w:id="353" w:author="Nithin Thomas" w:date="2021-10-01T13:38:00Z">
            <w:rPr/>
          </w:rPrChange>
        </w:rPr>
        <w:t>10</w:t>
      </w:r>
      <w:r w:rsidRPr="00FF0687">
        <w:rPr>
          <w:b/>
          <w:bCs/>
          <w:rPrChange w:id="354" w:author="Nithin Thomas" w:date="2021-10-01T13:38:00Z">
            <w:rPr/>
          </w:rPrChange>
        </w:rPr>
        <w:t>% of market</w:t>
      </w:r>
      <w:r w:rsidRPr="006A6B55">
        <w:t xml:space="preserve"> share in the </w:t>
      </w:r>
      <w:r w:rsidR="0076574A">
        <w:t>first</w:t>
      </w:r>
      <w:r w:rsidRPr="006A6B55">
        <w:t xml:space="preserve"> year </w:t>
      </w:r>
      <w:r w:rsidR="0076574A">
        <w:t>itself</w:t>
      </w:r>
      <w:r w:rsidRPr="006A6B55">
        <w:t>.</w:t>
      </w:r>
    </w:p>
    <w:p w14:paraId="22635C30" w14:textId="6CC0A2A4" w:rsidR="006A6B55" w:rsidRDefault="006A6B55">
      <w:pPr>
        <w:pStyle w:val="ListParagraph"/>
        <w:numPr>
          <w:ilvl w:val="0"/>
          <w:numId w:val="20"/>
        </w:numPr>
        <w:spacing w:line="276" w:lineRule="auto"/>
        <w:jc w:val="both"/>
        <w:pPrChange w:id="355" w:author="Nithin Thomas" w:date="2021-09-30T12:01:00Z">
          <w:pPr>
            <w:pStyle w:val="ListParagraph"/>
            <w:numPr>
              <w:numId w:val="20"/>
            </w:numPr>
            <w:ind w:hanging="360"/>
          </w:pPr>
        </w:pPrChange>
      </w:pPr>
      <w:r w:rsidRPr="006A6B55">
        <w:t xml:space="preserve">To study </w:t>
      </w:r>
      <w:r w:rsidRPr="00FF0687">
        <w:rPr>
          <w:b/>
          <w:bCs/>
          <w:rPrChange w:id="356" w:author="Nithin Thomas" w:date="2021-10-01T13:38:00Z">
            <w:rPr/>
          </w:rPrChange>
        </w:rPr>
        <w:t>socio-economic characteristics</w:t>
      </w:r>
      <w:r w:rsidRPr="006A6B55">
        <w:t xml:space="preserve"> which affects the </w:t>
      </w:r>
      <w:r w:rsidRPr="00FF0687">
        <w:rPr>
          <w:b/>
          <w:bCs/>
          <w:rPrChange w:id="357" w:author="Nithin Thomas" w:date="2021-10-01T13:38:00Z">
            <w:rPr/>
          </w:rPrChange>
        </w:rPr>
        <w:t>buying behavior</w:t>
      </w:r>
      <w:r w:rsidRPr="006A6B55">
        <w:t xml:space="preserve"> of the potential customers</w:t>
      </w:r>
      <w:ins w:id="358" w:author="Nithin Thomas" w:date="2021-09-30T11:40:00Z">
        <w:r w:rsidR="000712F5">
          <w:t xml:space="preserve"> in India.</w:t>
        </w:r>
      </w:ins>
    </w:p>
    <w:p w14:paraId="7ED76218" w14:textId="491BEBEF" w:rsidR="006A6B55" w:rsidRDefault="006A6B55">
      <w:pPr>
        <w:pStyle w:val="ListParagraph"/>
        <w:numPr>
          <w:ilvl w:val="0"/>
          <w:numId w:val="20"/>
        </w:numPr>
        <w:spacing w:line="276" w:lineRule="auto"/>
        <w:jc w:val="both"/>
        <w:pPrChange w:id="359" w:author="Nithin Thomas" w:date="2021-09-30T12:01:00Z">
          <w:pPr>
            <w:pStyle w:val="ListParagraph"/>
            <w:numPr>
              <w:numId w:val="20"/>
            </w:numPr>
            <w:ind w:hanging="360"/>
          </w:pPr>
        </w:pPrChange>
      </w:pPr>
      <w:r w:rsidRPr="006A6B55">
        <w:t xml:space="preserve">Analyze the </w:t>
      </w:r>
      <w:ins w:id="360" w:author="Nithin Thomas" w:date="2021-10-01T16:41:00Z">
        <w:r w:rsidR="00126FF5" w:rsidRPr="00126FF5">
          <w:rPr>
            <w:b/>
            <w:bCs/>
            <w:rPrChange w:id="361" w:author="Nithin Thomas" w:date="2021-10-01T16:41:00Z">
              <w:rPr/>
            </w:rPrChange>
          </w:rPr>
          <w:t>feedbacks from</w:t>
        </w:r>
        <w:r w:rsidR="00126FF5">
          <w:t xml:space="preserve"> </w:t>
        </w:r>
      </w:ins>
      <w:r w:rsidRPr="00FF0687">
        <w:rPr>
          <w:b/>
          <w:bCs/>
          <w:rPrChange w:id="362" w:author="Nithin Thomas" w:date="2021-10-01T13:38:00Z">
            <w:rPr/>
          </w:rPrChange>
        </w:rPr>
        <w:t>customer</w:t>
      </w:r>
      <w:ins w:id="363" w:author="Nithin Thomas" w:date="2021-10-01T16:41:00Z">
        <w:r w:rsidR="00126FF5">
          <w:rPr>
            <w:b/>
            <w:bCs/>
          </w:rPr>
          <w:t xml:space="preserve"> </w:t>
        </w:r>
      </w:ins>
      <w:del w:id="364" w:author="Nithin Thomas" w:date="2021-10-01T16:41:00Z">
        <w:r w:rsidRPr="00FF0687" w:rsidDel="00126FF5">
          <w:rPr>
            <w:b/>
            <w:bCs/>
            <w:rPrChange w:id="365" w:author="Nithin Thomas" w:date="2021-10-01T13:38:00Z">
              <w:rPr/>
            </w:rPrChange>
          </w:rPr>
          <w:delText xml:space="preserve"> feedback</w:delText>
        </w:r>
        <w:r w:rsidRPr="006A6B55" w:rsidDel="00126FF5">
          <w:delText xml:space="preserve"> </w:delText>
        </w:r>
      </w:del>
      <w:r w:rsidRPr="006A6B55">
        <w:t xml:space="preserve">received for existing smartphones and </w:t>
      </w:r>
      <w:r w:rsidRPr="00FF0687">
        <w:rPr>
          <w:b/>
          <w:bCs/>
          <w:rPrChange w:id="366" w:author="Nithin Thomas" w:date="2021-10-01T13:38:00Z">
            <w:rPr/>
          </w:rPrChange>
        </w:rPr>
        <w:t>provide solutions</w:t>
      </w:r>
      <w:r w:rsidRPr="006A6B55">
        <w:t xml:space="preserve"> for the key problems</w:t>
      </w:r>
      <w:r>
        <w:t>.</w:t>
      </w:r>
    </w:p>
    <w:p w14:paraId="73926565" w14:textId="7FADEA78" w:rsidR="006A6B55" w:rsidRDefault="006A6B55">
      <w:pPr>
        <w:pStyle w:val="ListParagraph"/>
        <w:numPr>
          <w:ilvl w:val="0"/>
          <w:numId w:val="20"/>
        </w:numPr>
        <w:spacing w:line="276" w:lineRule="auto"/>
        <w:jc w:val="both"/>
        <w:pPrChange w:id="367" w:author="Nithin Thomas" w:date="2021-09-30T12:01:00Z">
          <w:pPr>
            <w:pStyle w:val="ListParagraph"/>
            <w:numPr>
              <w:numId w:val="20"/>
            </w:numPr>
            <w:ind w:hanging="360"/>
          </w:pPr>
        </w:pPrChange>
      </w:pPr>
      <w:r w:rsidRPr="006A6B55">
        <w:t xml:space="preserve">Company also wants to provide </w:t>
      </w:r>
      <w:r w:rsidRPr="00FF0687">
        <w:rPr>
          <w:b/>
          <w:bCs/>
          <w:rPrChange w:id="368" w:author="Nithin Thomas" w:date="2021-10-01T13:39:00Z">
            <w:rPr/>
          </w:rPrChange>
        </w:rPr>
        <w:t>Omni-channel retail experience</w:t>
      </w:r>
      <w:r w:rsidRPr="006A6B55">
        <w:t xml:space="preserve"> that focus on providing seamless customer experience whether the client is shopping online from a </w:t>
      </w:r>
      <w:del w:id="369" w:author="Nithin Thomas" w:date="2021-09-30T11:51:00Z">
        <w:r w:rsidRPr="006A6B55" w:rsidDel="0063449C">
          <w:delText xml:space="preserve">mobile </w:delText>
        </w:r>
      </w:del>
      <w:ins w:id="370" w:author="Nithin Thomas" w:date="2021-09-30T11:51:00Z">
        <w:r w:rsidR="0063449C">
          <w:t>smartphone</w:t>
        </w:r>
      </w:ins>
      <w:del w:id="371" w:author="Nithin Thomas" w:date="2021-09-30T11:51:00Z">
        <w:r w:rsidRPr="006A6B55" w:rsidDel="0063449C">
          <w:delText>device</w:delText>
        </w:r>
      </w:del>
      <w:r w:rsidRPr="006A6B55">
        <w:t>, a laptop</w:t>
      </w:r>
      <w:ins w:id="372" w:author="Nithin Thomas" w:date="2021-09-30T11:51:00Z">
        <w:r w:rsidR="0063449C">
          <w:t>/desktop</w:t>
        </w:r>
      </w:ins>
      <w:r w:rsidRPr="006A6B55">
        <w:t xml:space="preserve"> or in a brick-and-mortar store.</w:t>
      </w:r>
    </w:p>
    <w:p w14:paraId="04EE1F20" w14:textId="1662A645" w:rsidR="006A6B55" w:rsidRDefault="006A6B55">
      <w:pPr>
        <w:pStyle w:val="ListParagraph"/>
        <w:numPr>
          <w:ilvl w:val="0"/>
          <w:numId w:val="20"/>
        </w:numPr>
        <w:spacing w:line="276" w:lineRule="auto"/>
        <w:jc w:val="both"/>
        <w:pPrChange w:id="373" w:author="Nithin Thomas" w:date="2021-09-30T12:01:00Z">
          <w:pPr>
            <w:pStyle w:val="ListParagraph"/>
            <w:numPr>
              <w:numId w:val="20"/>
            </w:numPr>
            <w:ind w:hanging="360"/>
          </w:pPr>
        </w:pPrChange>
      </w:pPr>
      <w:r w:rsidRPr="006A6B55">
        <w:t xml:space="preserve">To formulate a </w:t>
      </w:r>
      <w:r w:rsidRPr="00FF0687">
        <w:rPr>
          <w:b/>
          <w:bCs/>
          <w:rPrChange w:id="374" w:author="Nithin Thomas" w:date="2021-10-01T13:39:00Z">
            <w:rPr/>
          </w:rPrChange>
        </w:rPr>
        <w:t>perfect product</w:t>
      </w:r>
      <w:r w:rsidRPr="006A6B55">
        <w:t xml:space="preserve"> for the Indian </w:t>
      </w:r>
      <w:del w:id="375" w:author="Nithin Thomas" w:date="2021-09-30T11:51:00Z">
        <w:r w:rsidRPr="006A6B55" w:rsidDel="0063449C">
          <w:delText xml:space="preserve">customer </w:delText>
        </w:r>
      </w:del>
      <w:ins w:id="376" w:author="Nithin Thomas" w:date="2021-09-30T11:51:00Z">
        <w:r w:rsidR="0063449C">
          <w:t xml:space="preserve">market </w:t>
        </w:r>
      </w:ins>
      <w:r w:rsidRPr="006A6B55">
        <w:t xml:space="preserve">in terms of features and provide </w:t>
      </w:r>
      <w:r w:rsidRPr="00FF0687">
        <w:rPr>
          <w:b/>
          <w:bCs/>
          <w:rPrChange w:id="377" w:author="Nithin Thomas" w:date="2021-10-01T13:39:00Z">
            <w:rPr/>
          </w:rPrChange>
        </w:rPr>
        <w:t>value for money</w:t>
      </w:r>
      <w:r w:rsidRPr="006A6B55">
        <w:t>.</w:t>
      </w:r>
    </w:p>
    <w:p w14:paraId="61E63F53" w14:textId="77777777" w:rsidR="006A6B55" w:rsidRDefault="006A6B55">
      <w:pPr>
        <w:pStyle w:val="ListParagraph"/>
        <w:numPr>
          <w:ilvl w:val="0"/>
          <w:numId w:val="20"/>
        </w:numPr>
        <w:spacing w:line="276" w:lineRule="auto"/>
        <w:jc w:val="both"/>
        <w:pPrChange w:id="378" w:author="Nithin Thomas" w:date="2021-09-30T12:01:00Z">
          <w:pPr>
            <w:pStyle w:val="ListParagraph"/>
            <w:numPr>
              <w:numId w:val="20"/>
            </w:numPr>
            <w:ind w:hanging="360"/>
          </w:pPr>
        </w:pPrChange>
      </w:pPr>
      <w:r w:rsidRPr="006A6B55">
        <w:t xml:space="preserve">Attract </w:t>
      </w:r>
      <w:r w:rsidRPr="00FF0687">
        <w:rPr>
          <w:b/>
          <w:bCs/>
          <w:rPrChange w:id="379" w:author="Nithin Thomas" w:date="2021-10-01T13:39:00Z">
            <w:rPr/>
          </w:rPrChange>
        </w:rPr>
        <w:t>maximum customers</w:t>
      </w:r>
      <w:r w:rsidRPr="006A6B55">
        <w:t xml:space="preserve"> with the </w:t>
      </w:r>
      <w:r w:rsidRPr="00FF0687">
        <w:rPr>
          <w:b/>
          <w:bCs/>
          <w:rPrChange w:id="380" w:author="Nithin Thomas" w:date="2021-10-01T13:39:00Z">
            <w:rPr/>
          </w:rPrChange>
        </w:rPr>
        <w:t>launch product</w:t>
      </w:r>
      <w:r>
        <w:t>.</w:t>
      </w:r>
    </w:p>
    <w:p w14:paraId="44139DC7" w14:textId="77777777" w:rsidR="006A6B55" w:rsidRDefault="006A6B55">
      <w:pPr>
        <w:pStyle w:val="ListParagraph"/>
        <w:numPr>
          <w:ilvl w:val="0"/>
          <w:numId w:val="20"/>
        </w:numPr>
        <w:spacing w:line="276" w:lineRule="auto"/>
        <w:jc w:val="both"/>
        <w:pPrChange w:id="381" w:author="Nithin Thomas" w:date="2021-09-30T12:01:00Z">
          <w:pPr>
            <w:pStyle w:val="ListParagraph"/>
            <w:numPr>
              <w:numId w:val="20"/>
            </w:numPr>
            <w:ind w:hanging="360"/>
          </w:pPr>
        </w:pPrChange>
      </w:pPr>
      <w:r w:rsidRPr="006A6B55">
        <w:t xml:space="preserve">Indian market is already dominated by several global players so it’s important to </w:t>
      </w:r>
      <w:r w:rsidRPr="00FF0687">
        <w:rPr>
          <w:b/>
          <w:bCs/>
          <w:rPrChange w:id="382" w:author="Nithin Thomas" w:date="2021-10-01T13:39:00Z">
            <w:rPr/>
          </w:rPrChange>
        </w:rPr>
        <w:t>understand the market</w:t>
      </w:r>
      <w:r w:rsidRPr="006A6B55">
        <w:t>.</w:t>
      </w:r>
    </w:p>
    <w:p w14:paraId="7CB3894F" w14:textId="77777777" w:rsidR="006A6B55" w:rsidRDefault="006A6B55">
      <w:pPr>
        <w:pStyle w:val="ListParagraph"/>
        <w:numPr>
          <w:ilvl w:val="0"/>
          <w:numId w:val="20"/>
        </w:numPr>
        <w:spacing w:line="276" w:lineRule="auto"/>
        <w:jc w:val="both"/>
        <w:pPrChange w:id="383" w:author="Nithin Thomas" w:date="2021-09-30T12:01:00Z">
          <w:pPr>
            <w:pStyle w:val="ListParagraph"/>
            <w:numPr>
              <w:numId w:val="20"/>
            </w:numPr>
            <w:ind w:hanging="360"/>
          </w:pPr>
        </w:pPrChange>
      </w:pPr>
      <w:r w:rsidRPr="006A6B55">
        <w:t xml:space="preserve">Since this is launch product of the company, management wants </w:t>
      </w:r>
      <w:r w:rsidRPr="00FF0687">
        <w:rPr>
          <w:b/>
          <w:bCs/>
          <w:rPrChange w:id="384" w:author="Nithin Thomas" w:date="2021-10-01T13:39:00Z">
            <w:rPr/>
          </w:rPrChange>
        </w:rPr>
        <w:t>strong data support</w:t>
      </w:r>
      <w:r w:rsidRPr="006A6B55">
        <w:t xml:space="preserve"> to make decisions</w:t>
      </w:r>
      <w:r>
        <w:t>.</w:t>
      </w:r>
    </w:p>
    <w:p w14:paraId="7D52CF0B" w14:textId="0283698A" w:rsidR="00F3717B" w:rsidRPr="00874ED1" w:rsidRDefault="006A6B55">
      <w:pPr>
        <w:pStyle w:val="ListParagraph"/>
        <w:numPr>
          <w:ilvl w:val="0"/>
          <w:numId w:val="20"/>
        </w:numPr>
        <w:spacing w:line="276" w:lineRule="auto"/>
        <w:jc w:val="both"/>
        <w:rPr>
          <w:b/>
          <w:bCs/>
        </w:rPr>
        <w:pPrChange w:id="385" w:author="Nithin Thomas" w:date="2021-09-30T12:01:00Z">
          <w:pPr>
            <w:pStyle w:val="ListParagraph"/>
            <w:numPr>
              <w:numId w:val="20"/>
            </w:numPr>
            <w:ind w:hanging="360"/>
          </w:pPr>
        </w:pPrChange>
      </w:pPr>
      <w:del w:id="386" w:author="Nithin Thomas" w:date="2021-09-30T11:52:00Z">
        <w:r w:rsidRPr="006A6B55" w:rsidDel="0063449C">
          <w:delText xml:space="preserve">Identify </w:delText>
        </w:r>
      </w:del>
      <w:ins w:id="387" w:author="Nithin Thomas" w:date="2021-09-30T11:52:00Z">
        <w:r w:rsidR="0063449C">
          <w:t xml:space="preserve">To </w:t>
        </w:r>
      </w:ins>
      <w:ins w:id="388" w:author="Nithin Thomas" w:date="2021-09-30T11:53:00Z">
        <w:r w:rsidR="0063449C">
          <w:t xml:space="preserve">provide </w:t>
        </w:r>
      </w:ins>
      <w:del w:id="389" w:author="Nithin Thomas" w:date="2021-09-30T11:53:00Z">
        <w:r w:rsidRPr="00FF0687" w:rsidDel="0063449C">
          <w:rPr>
            <w:b/>
            <w:bCs/>
            <w:rPrChange w:id="390" w:author="Nithin Thomas" w:date="2021-10-01T13:39:00Z">
              <w:rPr/>
            </w:rPrChange>
          </w:rPr>
          <w:delText xml:space="preserve">the </w:delText>
        </w:r>
      </w:del>
      <w:r w:rsidRPr="00FF0687">
        <w:rPr>
          <w:b/>
          <w:bCs/>
          <w:rPrChange w:id="391" w:author="Nithin Thomas" w:date="2021-10-01T13:39:00Z">
            <w:rPr/>
          </w:rPrChange>
        </w:rPr>
        <w:t xml:space="preserve">best features </w:t>
      </w:r>
      <w:ins w:id="392" w:author="Nithin Thomas" w:date="2021-09-30T11:53:00Z">
        <w:r w:rsidR="0063449C" w:rsidRPr="00FF0687">
          <w:rPr>
            <w:b/>
            <w:bCs/>
            <w:rPrChange w:id="393" w:author="Nithin Thomas" w:date="2021-10-01T13:39:00Z">
              <w:rPr/>
            </w:rPrChange>
          </w:rPr>
          <w:t>and offers</w:t>
        </w:r>
        <w:r w:rsidR="0063449C">
          <w:t xml:space="preserve"> </w:t>
        </w:r>
      </w:ins>
      <w:r w:rsidRPr="006A6B55">
        <w:t>for the launch product</w:t>
      </w:r>
      <w:r w:rsidR="00F3717B">
        <w:t>.</w:t>
      </w:r>
    </w:p>
    <w:p w14:paraId="17D0B508" w14:textId="77777777" w:rsidR="00F3717B" w:rsidRDefault="00F3717B" w:rsidP="00F3717B">
      <w:pPr>
        <w:pStyle w:val="Heading1"/>
        <w:ind w:left="0"/>
        <w:rPr>
          <w:b/>
          <w:bCs/>
          <w:sz w:val="24"/>
          <w:szCs w:val="24"/>
        </w:rPr>
      </w:pPr>
    </w:p>
    <w:p w14:paraId="60BB78E4" w14:textId="4E32EDDB" w:rsidR="00F3717B" w:rsidRPr="00126FF5" w:rsidRDefault="00F3717B" w:rsidP="00F3717B">
      <w:pPr>
        <w:pStyle w:val="Heading2"/>
        <w:rPr>
          <w:b/>
          <w:bCs/>
          <w:color w:val="1F3864" w:themeColor="accent1" w:themeShade="80"/>
          <w:sz w:val="24"/>
          <w:szCs w:val="24"/>
          <w:rPrChange w:id="394" w:author="Nithin Thomas" w:date="2021-10-01T16:41:00Z">
            <w:rPr/>
          </w:rPrChange>
        </w:rPr>
      </w:pPr>
      <w:bookmarkStart w:id="395" w:name="_Toc84000143"/>
      <w:r w:rsidRPr="00126FF5">
        <w:rPr>
          <w:b/>
          <w:bCs/>
          <w:color w:val="1F3864" w:themeColor="accent1" w:themeShade="80"/>
          <w:sz w:val="24"/>
          <w:szCs w:val="24"/>
          <w:rPrChange w:id="396" w:author="Nithin Thomas" w:date="2021-10-01T16:41:00Z">
            <w:rPr/>
          </w:rPrChange>
        </w:rPr>
        <w:t xml:space="preserve">2.3 </w:t>
      </w:r>
      <w:r w:rsidR="006A6B55" w:rsidRPr="00126FF5">
        <w:rPr>
          <w:b/>
          <w:bCs/>
          <w:color w:val="1F3864" w:themeColor="accent1" w:themeShade="80"/>
          <w:sz w:val="24"/>
          <w:szCs w:val="24"/>
          <w:rPrChange w:id="397" w:author="Nithin Thomas" w:date="2021-10-01T16:41:00Z">
            <w:rPr/>
          </w:rPrChange>
        </w:rPr>
        <w:t>What the company has done so far to solve its problem</w:t>
      </w:r>
      <w:bookmarkEnd w:id="395"/>
    </w:p>
    <w:p w14:paraId="12DBCE24" w14:textId="77777777" w:rsidR="00F3717B" w:rsidRPr="00F3717B" w:rsidRDefault="00F3717B" w:rsidP="00F3717B"/>
    <w:p w14:paraId="3DD0C85C" w14:textId="6EFB23DB" w:rsidR="00F3717B" w:rsidRDefault="0063449C">
      <w:pPr>
        <w:pStyle w:val="ListParagraph"/>
        <w:numPr>
          <w:ilvl w:val="0"/>
          <w:numId w:val="21"/>
        </w:numPr>
        <w:spacing w:line="360" w:lineRule="auto"/>
        <w:jc w:val="both"/>
        <w:rPr>
          <w:ins w:id="398" w:author="Nithin Thomas" w:date="2021-10-01T17:07:00Z"/>
        </w:rPr>
      </w:pPr>
      <w:ins w:id="399" w:author="Nithin Thomas" w:date="2021-09-30T11:53:00Z">
        <w:r>
          <w:t xml:space="preserve">Company has </w:t>
        </w:r>
      </w:ins>
      <w:del w:id="400" w:author="Nithin Thomas" w:date="2021-09-30T11:53:00Z">
        <w:r w:rsidR="006A6B55" w:rsidRPr="006A6B55" w:rsidDel="0063449C">
          <w:delText>S</w:delText>
        </w:r>
      </w:del>
      <w:ins w:id="401" w:author="Nithin Thomas" w:date="2021-09-30T11:53:00Z">
        <w:r>
          <w:t>s</w:t>
        </w:r>
      </w:ins>
      <w:r w:rsidR="006A6B55" w:rsidRPr="006A6B55">
        <w:t xml:space="preserve">tarted </w:t>
      </w:r>
      <w:r w:rsidR="006A6B55" w:rsidRPr="00FF0687">
        <w:rPr>
          <w:b/>
          <w:bCs/>
          <w:rPrChange w:id="402" w:author="Nithin Thomas" w:date="2021-10-01T13:39:00Z">
            <w:rPr/>
          </w:rPrChange>
        </w:rPr>
        <w:t>investing in analytics</w:t>
      </w:r>
      <w:r w:rsidR="006A6B55" w:rsidRPr="006A6B55">
        <w:t xml:space="preserve"> to understand the needs and demands of the people</w:t>
      </w:r>
      <w:ins w:id="403" w:author="Nithin Thomas" w:date="2021-09-30T11:54:00Z">
        <w:r>
          <w:t>.</w:t>
        </w:r>
      </w:ins>
    </w:p>
    <w:p w14:paraId="339B8CCF" w14:textId="38B3AED4" w:rsidR="00B40F0A" w:rsidRDefault="00B40F0A">
      <w:pPr>
        <w:pStyle w:val="ListParagraph"/>
        <w:numPr>
          <w:ilvl w:val="0"/>
          <w:numId w:val="21"/>
        </w:numPr>
        <w:spacing w:line="360" w:lineRule="auto"/>
        <w:jc w:val="both"/>
        <w:rPr>
          <w:ins w:id="404" w:author="Nithin Thomas" w:date="2021-10-01T17:08:00Z"/>
        </w:rPr>
      </w:pPr>
      <w:ins w:id="405" w:author="Nithin Thomas" w:date="2021-10-01T17:07:00Z">
        <w:r>
          <w:t>Company has approached consultants to carryout a market study on Indian market</w:t>
        </w:r>
      </w:ins>
      <w:ins w:id="406" w:author="Nithin Thomas" w:date="2021-10-01T17:08:00Z">
        <w:r>
          <w:t>.</w:t>
        </w:r>
      </w:ins>
    </w:p>
    <w:p w14:paraId="6046C112" w14:textId="152E622A" w:rsidR="00B40F0A" w:rsidRPr="00F3717B" w:rsidRDefault="00B40F0A">
      <w:pPr>
        <w:pStyle w:val="ListParagraph"/>
        <w:numPr>
          <w:ilvl w:val="0"/>
          <w:numId w:val="21"/>
        </w:numPr>
        <w:spacing w:line="360" w:lineRule="auto"/>
        <w:jc w:val="both"/>
        <w:pPrChange w:id="407" w:author="Nithin Thomas" w:date="2021-09-30T12:01:00Z">
          <w:pPr>
            <w:pStyle w:val="ListParagraph"/>
            <w:numPr>
              <w:numId w:val="21"/>
            </w:numPr>
            <w:ind w:hanging="360"/>
          </w:pPr>
        </w:pPrChange>
      </w:pPr>
      <w:ins w:id="408" w:author="Nithin Thomas" w:date="2021-10-01T17:08:00Z">
        <w:r>
          <w:t xml:space="preserve">Feasibility study </w:t>
        </w:r>
      </w:ins>
      <w:ins w:id="409" w:author="Nithin Thomas" w:date="2021-10-01T17:09:00Z">
        <w:r>
          <w:t xml:space="preserve">was carried out to decide on the entry into </w:t>
        </w:r>
      </w:ins>
      <w:ins w:id="410" w:author="Nithin Thomas" w:date="2021-10-01T17:08:00Z">
        <w:r>
          <w:t>Indian market.</w:t>
        </w:r>
      </w:ins>
    </w:p>
    <w:p w14:paraId="616E7C11" w14:textId="12866AB0" w:rsidR="00F3717B" w:rsidRPr="00F3717B" w:rsidRDefault="006A6B55">
      <w:pPr>
        <w:pStyle w:val="ListParagraph"/>
        <w:numPr>
          <w:ilvl w:val="0"/>
          <w:numId w:val="21"/>
        </w:numPr>
        <w:spacing w:line="360" w:lineRule="auto"/>
        <w:jc w:val="both"/>
        <w:pPrChange w:id="411" w:author="Nithin Thomas" w:date="2021-09-30T12:01:00Z">
          <w:pPr>
            <w:pStyle w:val="ListParagraph"/>
            <w:numPr>
              <w:numId w:val="21"/>
            </w:numPr>
            <w:ind w:hanging="360"/>
          </w:pPr>
        </w:pPrChange>
      </w:pPr>
      <w:r w:rsidRPr="006A6B55">
        <w:t>As a marketing strategy, featured about “</w:t>
      </w:r>
      <w:r w:rsidRPr="00FF0687">
        <w:rPr>
          <w:b/>
          <w:bCs/>
          <w:rPrChange w:id="412" w:author="Nithin Thomas" w:date="2021-10-01T13:40:00Z">
            <w:rPr/>
          </w:rPrChange>
        </w:rPr>
        <w:t>NPhone Indian Plan 2022</w:t>
      </w:r>
      <w:r w:rsidRPr="006A6B55">
        <w:t xml:space="preserve">” via Instagram, Facebook, Twitter and other </w:t>
      </w:r>
      <w:ins w:id="413" w:author="Nithin Thomas" w:date="2021-09-30T11:54:00Z">
        <w:r w:rsidR="0063449C">
          <w:t xml:space="preserve">digital </w:t>
        </w:r>
      </w:ins>
      <w:r w:rsidRPr="006A6B55">
        <w:t>magazines</w:t>
      </w:r>
      <w:del w:id="414" w:author="Nithin Thomas" w:date="2021-09-30T11:54:00Z">
        <w:r w:rsidRPr="006A6B55" w:rsidDel="0063449C">
          <w:delText xml:space="preserve"> etc</w:delText>
        </w:r>
      </w:del>
      <w:r w:rsidRPr="006A6B55">
        <w:t>.</w:t>
      </w:r>
    </w:p>
    <w:p w14:paraId="635ED1A1" w14:textId="7F7441FD" w:rsidR="00F3717B" w:rsidRPr="00F3717B" w:rsidRDefault="006A6B55">
      <w:pPr>
        <w:pStyle w:val="ListParagraph"/>
        <w:numPr>
          <w:ilvl w:val="0"/>
          <w:numId w:val="21"/>
        </w:numPr>
        <w:spacing w:line="360" w:lineRule="auto"/>
        <w:jc w:val="both"/>
        <w:pPrChange w:id="415" w:author="Nithin Thomas" w:date="2021-09-30T12:01:00Z">
          <w:pPr>
            <w:pStyle w:val="ListParagraph"/>
            <w:numPr>
              <w:numId w:val="21"/>
            </w:numPr>
            <w:ind w:hanging="360"/>
          </w:pPr>
        </w:pPrChange>
      </w:pPr>
      <w:r w:rsidRPr="00FF0687">
        <w:rPr>
          <w:b/>
          <w:bCs/>
          <w:rPrChange w:id="416" w:author="Nithin Thomas" w:date="2021-10-01T13:40:00Z">
            <w:rPr/>
          </w:rPrChange>
        </w:rPr>
        <w:t>Vendor identification</w:t>
      </w:r>
      <w:r w:rsidRPr="006A6B55">
        <w:t xml:space="preserve"> has been started and </w:t>
      </w:r>
      <w:r w:rsidRPr="00FF0687">
        <w:rPr>
          <w:b/>
          <w:bCs/>
          <w:rPrChange w:id="417" w:author="Nithin Thomas" w:date="2021-10-01T13:40:00Z">
            <w:rPr/>
          </w:rPrChange>
        </w:rPr>
        <w:t>tied</w:t>
      </w:r>
      <w:r w:rsidRPr="006A6B55">
        <w:t xml:space="preserve"> up with a manufacturing unit</w:t>
      </w:r>
      <w:ins w:id="418" w:author="Nithin Thomas" w:date="2021-10-01T16:42:00Z">
        <w:r w:rsidR="00126FF5">
          <w:t xml:space="preserve"> in India</w:t>
        </w:r>
      </w:ins>
      <w:r w:rsidRPr="006A6B55">
        <w:t>.</w:t>
      </w:r>
    </w:p>
    <w:p w14:paraId="262D620F" w14:textId="0A23A8EC" w:rsidR="00F3717B" w:rsidRPr="00F3717B" w:rsidRDefault="006A6B55">
      <w:pPr>
        <w:pStyle w:val="ListParagraph"/>
        <w:numPr>
          <w:ilvl w:val="0"/>
          <w:numId w:val="21"/>
        </w:numPr>
        <w:spacing w:line="360" w:lineRule="auto"/>
        <w:jc w:val="both"/>
        <w:pPrChange w:id="419" w:author="Nithin Thomas" w:date="2021-09-30T12:01:00Z">
          <w:pPr>
            <w:pStyle w:val="ListParagraph"/>
            <w:numPr>
              <w:numId w:val="21"/>
            </w:numPr>
            <w:ind w:hanging="360"/>
          </w:pPr>
        </w:pPrChange>
      </w:pPr>
      <w:r w:rsidRPr="006A6B55">
        <w:lastRenderedPageBreak/>
        <w:t xml:space="preserve">Earlier </w:t>
      </w:r>
      <w:del w:id="420" w:author="Nithin Thomas" w:date="2021-09-30T11:55:00Z">
        <w:r w:rsidRPr="006A6B55" w:rsidDel="0063449C">
          <w:delText xml:space="preserve">H&amp;M </w:delText>
        </w:r>
      </w:del>
      <w:ins w:id="421" w:author="Nithin Thomas" w:date="2021-09-30T11:55:00Z">
        <w:r w:rsidR="0063449C">
          <w:t xml:space="preserve">NPhone </w:t>
        </w:r>
      </w:ins>
      <w:r w:rsidRPr="006A6B55">
        <w:t xml:space="preserve">utilizes a team of designers to figure out what shoppers want to buy but now they </w:t>
      </w:r>
      <w:ins w:id="422" w:author="Nithin Thomas" w:date="2021-10-01T13:40:00Z">
        <w:r w:rsidR="00FF0687" w:rsidRPr="00126FF5">
          <w:rPr>
            <w:rPrChange w:id="423" w:author="Nithin Thomas" w:date="2021-10-01T16:42:00Z">
              <w:rPr>
                <w:b/>
                <w:bCs/>
              </w:rPr>
            </w:rPrChange>
          </w:rPr>
          <w:t>started</w:t>
        </w:r>
        <w:r w:rsidR="00FF0687" w:rsidRPr="006A6B55">
          <w:t xml:space="preserve"> </w:t>
        </w:r>
        <w:r w:rsidR="00FF0687" w:rsidRPr="00126FF5">
          <w:rPr>
            <w:b/>
            <w:bCs/>
            <w:rPrChange w:id="424" w:author="Nithin Thomas" w:date="2021-10-01T16:42:00Z">
              <w:rPr/>
            </w:rPrChange>
          </w:rPr>
          <w:t>investing on</w:t>
        </w:r>
        <w:r w:rsidR="00FF0687">
          <w:t xml:space="preserve"> </w:t>
        </w:r>
      </w:ins>
      <w:del w:id="425" w:author="Nithin Thomas" w:date="2021-10-01T13:40:00Z">
        <w:r w:rsidRPr="00FF0687" w:rsidDel="00FF0687">
          <w:rPr>
            <w:b/>
            <w:bCs/>
            <w:rPrChange w:id="426" w:author="Nithin Thomas" w:date="2021-10-01T13:40:00Z">
              <w:rPr/>
            </w:rPrChange>
          </w:rPr>
          <w:delText>started</w:delText>
        </w:r>
        <w:r w:rsidRPr="006A6B55" w:rsidDel="00FF0687">
          <w:delText xml:space="preserve"> </w:delText>
        </w:r>
      </w:del>
      <w:r w:rsidRPr="00FF0687">
        <w:rPr>
          <w:b/>
          <w:bCs/>
          <w:rPrChange w:id="427" w:author="Nithin Thomas" w:date="2021-10-01T13:40:00Z">
            <w:rPr/>
          </w:rPrChange>
        </w:rPr>
        <w:t>analytics</w:t>
      </w:r>
      <w:r w:rsidRPr="006A6B55">
        <w:t xml:space="preserve"> to understand the customer needs.</w:t>
      </w:r>
    </w:p>
    <w:p w14:paraId="30ED3635" w14:textId="794FF9C9" w:rsidR="00F3717B" w:rsidDel="0063449C" w:rsidRDefault="006A6B55">
      <w:pPr>
        <w:pStyle w:val="ListParagraph"/>
        <w:numPr>
          <w:ilvl w:val="0"/>
          <w:numId w:val="21"/>
        </w:numPr>
        <w:spacing w:line="360" w:lineRule="auto"/>
        <w:jc w:val="both"/>
        <w:rPr>
          <w:del w:id="428" w:author="Nithin Thomas" w:date="2021-09-30T11:58:00Z"/>
        </w:rPr>
        <w:pPrChange w:id="429" w:author="Nithin Thomas" w:date="2021-09-30T12:01:00Z">
          <w:pPr>
            <w:pStyle w:val="ListParagraph"/>
            <w:numPr>
              <w:numId w:val="21"/>
            </w:numPr>
            <w:ind w:hanging="360"/>
          </w:pPr>
        </w:pPrChange>
      </w:pPr>
      <w:r w:rsidRPr="00FF0687">
        <w:rPr>
          <w:b/>
          <w:bCs/>
          <w:rPrChange w:id="430" w:author="Nithin Thomas" w:date="2021-10-01T13:41:00Z">
            <w:rPr/>
          </w:rPrChange>
        </w:rPr>
        <w:t>Collaborated with Flipkart</w:t>
      </w:r>
      <w:ins w:id="431" w:author="Nithin Thomas" w:date="2021-09-30T11:55:00Z">
        <w:r w:rsidR="0063449C" w:rsidRPr="00FF0687">
          <w:rPr>
            <w:b/>
            <w:bCs/>
            <w:rPrChange w:id="432" w:author="Nithin Thomas" w:date="2021-10-01T13:41:00Z">
              <w:rPr/>
            </w:rPrChange>
          </w:rPr>
          <w:t>,</w:t>
        </w:r>
      </w:ins>
      <w:r w:rsidRPr="006A6B55">
        <w:t xml:space="preserve"> one of the </w:t>
      </w:r>
      <w:del w:id="433" w:author="Nithin Thomas" w:date="2021-09-30T11:55:00Z">
        <w:r w:rsidRPr="006A6B55" w:rsidDel="0063449C">
          <w:delText xml:space="preserve">famous </w:delText>
        </w:r>
      </w:del>
      <w:ins w:id="434" w:author="Nithin Thomas" w:date="2021-10-01T16:42:00Z">
        <w:r w:rsidR="00126FF5">
          <w:t>major</w:t>
        </w:r>
      </w:ins>
      <w:ins w:id="435" w:author="Nithin Thomas" w:date="2021-09-30T11:55:00Z">
        <w:r w:rsidR="0063449C" w:rsidRPr="006A6B55">
          <w:t xml:space="preserve"> </w:t>
        </w:r>
      </w:ins>
      <w:r w:rsidRPr="006A6B55">
        <w:t>online shopping portals</w:t>
      </w:r>
      <w:ins w:id="436" w:author="Nithin Thomas" w:date="2021-09-30T11:57:00Z">
        <w:r w:rsidR="0063449C">
          <w:t xml:space="preserve"> in India </w:t>
        </w:r>
      </w:ins>
      <w:del w:id="437" w:author="Nithin Thomas" w:date="2021-09-30T11:57:00Z">
        <w:r w:rsidRPr="006A6B55" w:rsidDel="0063449C">
          <w:delText xml:space="preserve"> which</w:delText>
        </w:r>
      </w:del>
      <w:ins w:id="438" w:author="Nithin Thomas" w:date="2021-09-30T11:57:00Z">
        <w:r w:rsidR="0063449C">
          <w:t>with an agenda to</w:t>
        </w:r>
      </w:ins>
      <w:del w:id="439" w:author="Nithin Thomas" w:date="2021-09-30T11:57:00Z">
        <w:r w:rsidRPr="006A6B55" w:rsidDel="0063449C">
          <w:delText xml:space="preserve"> </w:delText>
        </w:r>
      </w:del>
      <w:ins w:id="440" w:author="Nithin Thomas" w:date="2021-09-30T11:56:00Z">
        <w:r w:rsidR="0063449C">
          <w:t xml:space="preserve"> </w:t>
        </w:r>
      </w:ins>
      <w:del w:id="441" w:author="Nithin Thomas" w:date="2021-09-30T11:56:00Z">
        <w:r w:rsidRPr="00FF0687" w:rsidDel="0063449C">
          <w:rPr>
            <w:b/>
            <w:bCs/>
            <w:rPrChange w:id="442" w:author="Nithin Thomas" w:date="2021-10-01T13:41:00Z">
              <w:rPr/>
            </w:rPrChange>
          </w:rPr>
          <w:delText xml:space="preserve">can </w:delText>
        </w:r>
      </w:del>
      <w:r w:rsidRPr="00FF0687">
        <w:rPr>
          <w:b/>
          <w:bCs/>
          <w:rPrChange w:id="443" w:author="Nithin Thomas" w:date="2021-10-01T13:41:00Z">
            <w:rPr/>
          </w:rPrChange>
        </w:rPr>
        <w:t xml:space="preserve">attract </w:t>
      </w:r>
      <w:del w:id="444" w:author="Nithin Thomas" w:date="2021-09-30T11:56:00Z">
        <w:r w:rsidRPr="00FF0687" w:rsidDel="0063449C">
          <w:rPr>
            <w:b/>
            <w:bCs/>
            <w:rPrChange w:id="445" w:author="Nithin Thomas" w:date="2021-10-01T13:41:00Z">
              <w:rPr/>
            </w:rPrChange>
          </w:rPr>
          <w:delText xml:space="preserve">so many </w:delText>
        </w:r>
      </w:del>
      <w:r w:rsidRPr="00FF0687">
        <w:rPr>
          <w:b/>
          <w:bCs/>
          <w:rPrChange w:id="446" w:author="Nithin Thomas" w:date="2021-10-01T13:41:00Z">
            <w:rPr/>
          </w:rPrChange>
        </w:rPr>
        <w:t xml:space="preserve">online </w:t>
      </w:r>
      <w:del w:id="447" w:author="Nithin Thomas" w:date="2021-09-30T11:58:00Z">
        <w:r w:rsidRPr="00FF0687" w:rsidDel="0063449C">
          <w:rPr>
            <w:b/>
            <w:bCs/>
            <w:rPrChange w:id="448" w:author="Nithin Thomas" w:date="2021-10-01T13:41:00Z">
              <w:rPr/>
            </w:rPrChange>
          </w:rPr>
          <w:delText xml:space="preserve">shoppers </w:delText>
        </w:r>
      </w:del>
      <w:ins w:id="449" w:author="Nithin Thomas" w:date="2021-09-30T11:58:00Z">
        <w:r w:rsidR="0063449C" w:rsidRPr="00FF0687">
          <w:rPr>
            <w:b/>
            <w:bCs/>
            <w:rPrChange w:id="450" w:author="Nithin Thomas" w:date="2021-10-01T13:41:00Z">
              <w:rPr/>
            </w:rPrChange>
          </w:rPr>
          <w:t>shoppers</w:t>
        </w:r>
        <w:r w:rsidR="0063449C" w:rsidRPr="006A6B55">
          <w:t xml:space="preserve"> </w:t>
        </w:r>
        <w:r w:rsidR="0063449C">
          <w:t>at</w:t>
        </w:r>
      </w:ins>
      <w:ins w:id="451" w:author="Nithin Thomas" w:date="2021-09-30T11:56:00Z">
        <w:r w:rsidR="0063449C">
          <w:t xml:space="preserve"> the </w:t>
        </w:r>
        <w:r w:rsidR="0063449C" w:rsidRPr="00FF0687">
          <w:rPr>
            <w:b/>
            <w:bCs/>
            <w:rPrChange w:id="452" w:author="Nithin Thomas" w:date="2021-10-01T13:41:00Z">
              <w:rPr/>
            </w:rPrChange>
          </w:rPr>
          <w:t>introduction stage</w:t>
        </w:r>
      </w:ins>
      <w:ins w:id="453" w:author="Nithin Thomas" w:date="2021-09-30T11:57:00Z">
        <w:r w:rsidR="0063449C">
          <w:t xml:space="preserve"> of the brand.</w:t>
        </w:r>
      </w:ins>
      <w:del w:id="454" w:author="Nithin Thomas" w:date="2021-09-30T11:57:00Z">
        <w:r w:rsidRPr="006A6B55" w:rsidDel="0063449C">
          <w:delText>even who is not much familiar with the brand</w:delText>
        </w:r>
      </w:del>
    </w:p>
    <w:p w14:paraId="6A342399" w14:textId="6D46878F" w:rsidR="00F3717B" w:rsidRPr="0063449C" w:rsidDel="0063449C" w:rsidRDefault="00F3717B">
      <w:pPr>
        <w:pStyle w:val="ListParagraph"/>
        <w:numPr>
          <w:ilvl w:val="0"/>
          <w:numId w:val="21"/>
        </w:numPr>
        <w:spacing w:line="360" w:lineRule="auto"/>
        <w:jc w:val="both"/>
        <w:rPr>
          <w:del w:id="455" w:author="Nithin Thomas" w:date="2021-09-30T11:58:00Z"/>
          <w:rFonts w:asciiTheme="majorHAnsi" w:hAnsiTheme="majorHAnsi" w:cstheme="majorHAnsi"/>
          <w:sz w:val="24"/>
          <w:szCs w:val="24"/>
          <w:rPrChange w:id="456" w:author="Nithin Thomas" w:date="2021-09-30T11:58:00Z">
            <w:rPr>
              <w:del w:id="457" w:author="Nithin Thomas" w:date="2021-09-30T11:58:00Z"/>
            </w:rPr>
          </w:rPrChange>
        </w:rPr>
        <w:pPrChange w:id="458" w:author="Nithin Thomas" w:date="2021-09-30T12:01:00Z">
          <w:pPr>
            <w:pStyle w:val="Heading1"/>
            <w:ind w:left="720"/>
          </w:pPr>
        </w:pPrChange>
      </w:pPr>
    </w:p>
    <w:p w14:paraId="45CB7721" w14:textId="29A60255" w:rsidR="00F3717B" w:rsidDel="0063449C" w:rsidRDefault="00F3717B">
      <w:pPr>
        <w:pStyle w:val="ListParagraph"/>
        <w:spacing w:line="360" w:lineRule="auto"/>
        <w:jc w:val="both"/>
        <w:rPr>
          <w:del w:id="459" w:author="Nithin Thomas" w:date="2021-09-30T11:58:00Z"/>
        </w:rPr>
        <w:pPrChange w:id="460" w:author="Nithin Thomas" w:date="2021-09-30T12:01:00Z">
          <w:pPr>
            <w:pStyle w:val="Heading1"/>
            <w:ind w:left="720"/>
          </w:pPr>
        </w:pPrChange>
      </w:pPr>
    </w:p>
    <w:p w14:paraId="60B44C72" w14:textId="77777777" w:rsidR="00F3717B" w:rsidRDefault="00F3717B">
      <w:pPr>
        <w:pStyle w:val="ListParagraph"/>
        <w:numPr>
          <w:ilvl w:val="0"/>
          <w:numId w:val="21"/>
        </w:numPr>
        <w:spacing w:line="360" w:lineRule="auto"/>
        <w:jc w:val="both"/>
        <w:pPrChange w:id="461" w:author="Nithin Thomas" w:date="2021-09-30T12:01:00Z">
          <w:pPr>
            <w:pStyle w:val="Heading1"/>
            <w:ind w:left="720"/>
          </w:pPr>
        </w:pPrChange>
      </w:pPr>
    </w:p>
    <w:p w14:paraId="5B32ED10" w14:textId="4BBD6FBB" w:rsidR="0063449C" w:rsidRPr="00126FF5" w:rsidRDefault="00F3717B">
      <w:pPr>
        <w:pStyle w:val="Heading2"/>
        <w:spacing w:line="360" w:lineRule="auto"/>
        <w:rPr>
          <w:b/>
          <w:bCs/>
          <w:color w:val="1F3864" w:themeColor="accent1" w:themeShade="80"/>
          <w:sz w:val="24"/>
          <w:szCs w:val="24"/>
          <w:rPrChange w:id="462" w:author="Nithin Thomas" w:date="2021-10-01T16:43:00Z">
            <w:rPr/>
          </w:rPrChange>
        </w:rPr>
        <w:pPrChange w:id="463" w:author="Nithin Thomas" w:date="2021-09-30T12:01:00Z">
          <w:pPr>
            <w:pStyle w:val="Heading2"/>
          </w:pPr>
        </w:pPrChange>
      </w:pPr>
      <w:bookmarkStart w:id="464" w:name="_Toc84000144"/>
      <w:r w:rsidRPr="00126FF5">
        <w:rPr>
          <w:b/>
          <w:bCs/>
          <w:color w:val="1F3864" w:themeColor="accent1" w:themeShade="80"/>
          <w:sz w:val="24"/>
          <w:szCs w:val="24"/>
          <w:rPrChange w:id="465" w:author="Nithin Thomas" w:date="2021-10-01T16:43:00Z">
            <w:rPr/>
          </w:rPrChange>
        </w:rPr>
        <w:t xml:space="preserve">2.4 </w:t>
      </w:r>
      <w:r w:rsidR="006A6B55" w:rsidRPr="00126FF5">
        <w:rPr>
          <w:b/>
          <w:bCs/>
          <w:color w:val="1F3864" w:themeColor="accent1" w:themeShade="80"/>
          <w:sz w:val="24"/>
          <w:szCs w:val="24"/>
          <w:rPrChange w:id="466" w:author="Nithin Thomas" w:date="2021-10-01T16:43:00Z">
            <w:rPr/>
          </w:rPrChange>
        </w:rPr>
        <w:t>Conclusion</w:t>
      </w:r>
      <w:bookmarkEnd w:id="464"/>
    </w:p>
    <w:p w14:paraId="6D9FBB2D" w14:textId="77777777" w:rsidR="00F3717B" w:rsidRPr="00F3717B" w:rsidRDefault="006A6B55">
      <w:pPr>
        <w:pStyle w:val="ListParagraph"/>
        <w:numPr>
          <w:ilvl w:val="0"/>
          <w:numId w:val="22"/>
        </w:numPr>
        <w:spacing w:line="360" w:lineRule="auto"/>
        <w:pPrChange w:id="467" w:author="Nithin Thomas" w:date="2021-09-30T12:01:00Z">
          <w:pPr>
            <w:pStyle w:val="ListParagraph"/>
            <w:numPr>
              <w:numId w:val="22"/>
            </w:numPr>
            <w:ind w:hanging="360"/>
          </w:pPr>
        </w:pPrChange>
      </w:pPr>
      <w:r w:rsidRPr="006A6B55">
        <w:t xml:space="preserve">NPhone wants to </w:t>
      </w:r>
      <w:r w:rsidRPr="00FF0687">
        <w:rPr>
          <w:b/>
          <w:bCs/>
          <w:rPrChange w:id="468" w:author="Nithin Thomas" w:date="2021-10-01T13:41:00Z">
            <w:rPr/>
          </w:rPrChange>
        </w:rPr>
        <w:t>penetrate into Indian smartphone market</w:t>
      </w:r>
      <w:r w:rsidRPr="006A6B55">
        <w:t xml:space="preserve"> with their launch product</w:t>
      </w:r>
      <w:r w:rsidR="00F3717B" w:rsidRPr="00F3717B">
        <w:t>.</w:t>
      </w:r>
    </w:p>
    <w:p w14:paraId="569AC479" w14:textId="77777777" w:rsidR="00F3717B" w:rsidRPr="00F3717B" w:rsidRDefault="006A6B55">
      <w:pPr>
        <w:pStyle w:val="ListParagraph"/>
        <w:numPr>
          <w:ilvl w:val="0"/>
          <w:numId w:val="22"/>
        </w:numPr>
        <w:spacing w:line="360" w:lineRule="auto"/>
        <w:pPrChange w:id="469" w:author="Nithin Thomas" w:date="2021-09-30T12:01:00Z">
          <w:pPr>
            <w:pStyle w:val="ListParagraph"/>
            <w:numPr>
              <w:numId w:val="22"/>
            </w:numPr>
            <w:ind w:hanging="360"/>
          </w:pPr>
        </w:pPrChange>
      </w:pPr>
      <w:r w:rsidRPr="00FF0687">
        <w:rPr>
          <w:b/>
          <w:bCs/>
          <w:rPrChange w:id="470" w:author="Nithin Thomas" w:date="2021-10-01T13:41:00Z">
            <w:rPr/>
          </w:rPrChange>
        </w:rPr>
        <w:t>Attract maximum customer</w:t>
      </w:r>
      <w:r w:rsidRPr="006A6B55">
        <w:t xml:space="preserve"> at the introduction stage of the company in India.</w:t>
      </w:r>
    </w:p>
    <w:p w14:paraId="7B778CDE" w14:textId="4CC261DD" w:rsidR="0015035B" w:rsidRDefault="006A6B55">
      <w:pPr>
        <w:pStyle w:val="ListParagraph"/>
        <w:numPr>
          <w:ilvl w:val="0"/>
          <w:numId w:val="22"/>
        </w:numPr>
        <w:spacing w:line="360" w:lineRule="auto"/>
        <w:pPrChange w:id="471" w:author="Nithin Thomas" w:date="2021-09-30T12:01:00Z">
          <w:pPr>
            <w:pStyle w:val="ListParagraph"/>
            <w:numPr>
              <w:numId w:val="22"/>
            </w:numPr>
            <w:ind w:hanging="360"/>
          </w:pPr>
        </w:pPrChange>
      </w:pPr>
      <w:r w:rsidRPr="00126FF5">
        <w:t>Identify key</w:t>
      </w:r>
      <w:r w:rsidRPr="00FF0687">
        <w:rPr>
          <w:b/>
          <w:bCs/>
          <w:rPrChange w:id="472" w:author="Nithin Thomas" w:date="2021-10-01T13:41:00Z">
            <w:rPr/>
          </w:rPrChange>
        </w:rPr>
        <w:t xml:space="preserve"> features and factors</w:t>
      </w:r>
      <w:r w:rsidRPr="006A6B55">
        <w:t xml:space="preserve"> for the new model</w:t>
      </w:r>
      <w:ins w:id="473" w:author="Nithin Thomas" w:date="2021-09-30T11:59:00Z">
        <w:r w:rsidR="0063449C">
          <w:t>.</w:t>
        </w:r>
      </w:ins>
    </w:p>
    <w:p w14:paraId="7D228169" w14:textId="77777777" w:rsidR="0015035B" w:rsidRPr="00D843CC" w:rsidRDefault="0015035B" w:rsidP="0015035B">
      <w:pPr>
        <w:pStyle w:val="Heading1"/>
        <w:ind w:left="720"/>
        <w:rPr>
          <w:rFonts w:asciiTheme="majorHAnsi" w:hAnsiTheme="majorHAnsi" w:cstheme="majorHAnsi"/>
          <w:color w:val="1F3864" w:themeColor="accent1" w:themeShade="80"/>
          <w:sz w:val="24"/>
          <w:szCs w:val="24"/>
        </w:rPr>
      </w:pPr>
    </w:p>
    <w:p w14:paraId="177C4C73" w14:textId="109D578D" w:rsidR="0015035B" w:rsidRPr="00D843CC" w:rsidRDefault="0015035B">
      <w:pPr>
        <w:pStyle w:val="Heading1"/>
        <w:ind w:left="0"/>
        <w:rPr>
          <w:b/>
          <w:bCs/>
          <w:color w:val="1F3864" w:themeColor="accent1" w:themeShade="80"/>
          <w:sz w:val="24"/>
          <w:szCs w:val="24"/>
          <w:rPrChange w:id="474" w:author="Nithin Thomas" w:date="2021-09-30T12:01:00Z">
            <w:rPr/>
          </w:rPrChange>
        </w:rPr>
      </w:pPr>
      <w:bookmarkStart w:id="475" w:name="_Toc84000145"/>
      <w:r w:rsidRPr="00D843CC">
        <w:rPr>
          <w:b/>
          <w:bCs/>
          <w:color w:val="1F3864" w:themeColor="accent1" w:themeShade="80"/>
          <w:sz w:val="24"/>
          <w:szCs w:val="24"/>
          <w:rPrChange w:id="476" w:author="Nithin Thomas" w:date="2021-09-30T12:01:00Z">
            <w:rPr/>
          </w:rPrChange>
        </w:rPr>
        <w:t xml:space="preserve">3. </w:t>
      </w:r>
      <w:r w:rsidR="00C94FB7" w:rsidRPr="00D843CC">
        <w:rPr>
          <w:b/>
          <w:bCs/>
          <w:color w:val="1F3864" w:themeColor="accent1" w:themeShade="80"/>
          <w:sz w:val="24"/>
          <w:szCs w:val="24"/>
        </w:rPr>
        <w:t>Data Steps</w:t>
      </w:r>
      <w:bookmarkEnd w:id="475"/>
    </w:p>
    <w:p w14:paraId="2DB04092" w14:textId="77777777" w:rsidR="0015035B" w:rsidRPr="0015035B" w:rsidRDefault="0015035B" w:rsidP="0015035B">
      <w:pPr>
        <w:pStyle w:val="Heading1"/>
        <w:ind w:left="0"/>
        <w:rPr>
          <w:rFonts w:asciiTheme="majorHAnsi" w:hAnsiTheme="majorHAnsi" w:cstheme="majorHAnsi"/>
          <w:sz w:val="24"/>
          <w:szCs w:val="24"/>
        </w:rPr>
      </w:pPr>
    </w:p>
    <w:p w14:paraId="168D82DD" w14:textId="0C2E9101" w:rsidR="0015035B" w:rsidRDefault="0015035B" w:rsidP="0015035B">
      <w:r>
        <w:t xml:space="preserve">To overcome the above listed concerns NPhone has to perform a </w:t>
      </w:r>
      <w:ins w:id="477" w:author="Nithin Thomas" w:date="2021-10-01T16:43:00Z">
        <w:r w:rsidR="00126FF5">
          <w:t>b</w:t>
        </w:r>
      </w:ins>
      <w:del w:id="478" w:author="Nithin Thomas" w:date="2021-10-01T16:43:00Z">
        <w:r w:rsidDel="00126FF5">
          <w:delText>B</w:delText>
        </w:r>
      </w:del>
      <w:r>
        <w:t>igdata value chain process.</w:t>
      </w:r>
    </w:p>
    <w:p w14:paraId="4DE21CC5" w14:textId="02DA8F60" w:rsidR="0015035B" w:rsidRPr="00D843CC" w:rsidRDefault="0015035B" w:rsidP="0015035B">
      <w:pPr>
        <w:pStyle w:val="Heading2"/>
        <w:rPr>
          <w:b/>
          <w:bCs/>
          <w:color w:val="1F3864" w:themeColor="accent1" w:themeShade="80"/>
          <w:sz w:val="24"/>
          <w:szCs w:val="24"/>
          <w:rPrChange w:id="479" w:author="Nithin Thomas" w:date="2021-10-01T16:43:00Z">
            <w:rPr/>
          </w:rPrChange>
        </w:rPr>
      </w:pPr>
      <w:bookmarkStart w:id="480" w:name="_Toc84000146"/>
      <w:r w:rsidRPr="00D843CC">
        <w:rPr>
          <w:b/>
          <w:bCs/>
          <w:color w:val="1F3864" w:themeColor="accent1" w:themeShade="80"/>
          <w:sz w:val="24"/>
          <w:szCs w:val="24"/>
          <w:rPrChange w:id="481" w:author="Nithin Thomas" w:date="2021-10-01T16:43:00Z">
            <w:rPr/>
          </w:rPrChange>
        </w:rPr>
        <w:t xml:space="preserve">3.1 </w:t>
      </w:r>
      <w:r w:rsidR="00A73D3D" w:rsidRPr="00D843CC">
        <w:rPr>
          <w:b/>
          <w:bCs/>
          <w:color w:val="1F3864" w:themeColor="accent1" w:themeShade="80"/>
          <w:sz w:val="24"/>
          <w:szCs w:val="24"/>
          <w:rPrChange w:id="482" w:author="Nithin Thomas" w:date="2021-10-01T16:43:00Z">
            <w:rPr>
              <w:color w:val="1F3864" w:themeColor="accent1" w:themeShade="80"/>
              <w:sz w:val="24"/>
              <w:szCs w:val="24"/>
            </w:rPr>
          </w:rPrChange>
        </w:rPr>
        <w:t>Data Generation</w:t>
      </w:r>
      <w:bookmarkEnd w:id="480"/>
    </w:p>
    <w:p w14:paraId="27AF63B6" w14:textId="77777777" w:rsidR="0015035B" w:rsidRPr="0015035B" w:rsidRDefault="0015035B" w:rsidP="0015035B"/>
    <w:p w14:paraId="2EBF9DFF" w14:textId="77777777" w:rsidR="0015035B" w:rsidRDefault="0015035B" w:rsidP="0015035B">
      <w:r>
        <w:t xml:space="preserve">The big data value chain process </w:t>
      </w:r>
      <w:r w:rsidRPr="00126FF5">
        <w:rPr>
          <w:b/>
          <w:bCs/>
          <w:rPrChange w:id="483" w:author="Nithin Thomas" w:date="2021-10-01T16:43:00Z">
            <w:rPr/>
          </w:rPrChange>
        </w:rPr>
        <w:t>begins with data generation</w:t>
      </w:r>
      <w:r>
        <w:t>. NPhone may generate relevant and needed data from the following information’s.</w:t>
      </w:r>
    </w:p>
    <w:p w14:paraId="3CEBA529" w14:textId="3C94AD0D" w:rsidR="0015035B" w:rsidRDefault="0015035B">
      <w:pPr>
        <w:pStyle w:val="ListParagraph"/>
        <w:numPr>
          <w:ilvl w:val="0"/>
          <w:numId w:val="4"/>
        </w:numPr>
        <w:spacing w:line="360" w:lineRule="auto"/>
        <w:pPrChange w:id="484" w:author="Nithin Thomas" w:date="2021-09-30T12:02:00Z">
          <w:pPr>
            <w:pStyle w:val="ListParagraph"/>
            <w:numPr>
              <w:numId w:val="4"/>
            </w:numPr>
            <w:ind w:hanging="360"/>
          </w:pPr>
        </w:pPrChange>
      </w:pPr>
      <w:r>
        <w:t xml:space="preserve">Information of customers who showed interest in products via </w:t>
      </w:r>
      <w:r w:rsidRPr="00FF0687">
        <w:rPr>
          <w:b/>
          <w:bCs/>
          <w:rPrChange w:id="485" w:author="Nithin Thomas" w:date="2021-10-01T13:41:00Z">
            <w:rPr/>
          </w:rPrChange>
        </w:rPr>
        <w:t>social media</w:t>
      </w:r>
      <w:del w:id="486" w:author="Nithin Thomas" w:date="2021-09-30T12:02:00Z">
        <w:r w:rsidDel="001E1A74">
          <w:delText>s</w:delText>
        </w:r>
      </w:del>
      <w:r>
        <w:t xml:space="preserve">. </w:t>
      </w:r>
    </w:p>
    <w:p w14:paraId="372BEC70" w14:textId="4187C43C" w:rsidR="0015035B" w:rsidRDefault="0015035B">
      <w:pPr>
        <w:pStyle w:val="ListParagraph"/>
        <w:numPr>
          <w:ilvl w:val="0"/>
          <w:numId w:val="4"/>
        </w:numPr>
        <w:spacing w:line="360" w:lineRule="auto"/>
        <w:pPrChange w:id="487" w:author="Nithin Thomas" w:date="2021-09-30T12:02:00Z">
          <w:pPr>
            <w:pStyle w:val="ListParagraph"/>
            <w:numPr>
              <w:numId w:val="4"/>
            </w:numPr>
            <w:ind w:hanging="360"/>
          </w:pPr>
        </w:pPrChange>
      </w:pPr>
      <w:r>
        <w:t xml:space="preserve">Information of customers who have tried </w:t>
      </w:r>
      <w:r w:rsidRPr="00FF0687">
        <w:rPr>
          <w:b/>
          <w:bCs/>
          <w:rPrChange w:id="488" w:author="Nithin Thomas" w:date="2021-10-01T13:41:00Z">
            <w:rPr/>
          </w:rPrChange>
        </w:rPr>
        <w:t xml:space="preserve">login in </w:t>
      </w:r>
      <w:del w:id="489" w:author="Nithin Thomas" w:date="2021-09-30T12:02:00Z">
        <w:r w:rsidRPr="00FF0687" w:rsidDel="001E1A74">
          <w:rPr>
            <w:b/>
            <w:bCs/>
            <w:rPrChange w:id="490" w:author="Nithin Thomas" w:date="2021-10-01T13:41:00Z">
              <w:rPr/>
            </w:rPrChange>
          </w:rPr>
          <w:delText xml:space="preserve">the </w:delText>
        </w:r>
      </w:del>
      <w:ins w:id="491" w:author="Nithin Thomas" w:date="2021-09-30T12:02:00Z">
        <w:r w:rsidR="001E1A74" w:rsidRPr="00FF0687">
          <w:rPr>
            <w:b/>
            <w:bCs/>
            <w:rPrChange w:id="492" w:author="Nithin Thomas" w:date="2021-10-01T13:41:00Z">
              <w:rPr/>
            </w:rPrChange>
          </w:rPr>
          <w:t>N</w:t>
        </w:r>
      </w:ins>
      <w:ins w:id="493" w:author="Nithin Thomas" w:date="2021-09-30T12:03:00Z">
        <w:r w:rsidR="001E1A74" w:rsidRPr="00FF0687">
          <w:rPr>
            <w:b/>
            <w:bCs/>
            <w:rPrChange w:id="494" w:author="Nithin Thomas" w:date="2021-10-01T13:41:00Z">
              <w:rPr/>
            </w:rPrChange>
          </w:rPr>
          <w:t>Phone</w:t>
        </w:r>
      </w:ins>
      <w:ins w:id="495" w:author="Nithin Thomas" w:date="2021-09-30T12:02:00Z">
        <w:r w:rsidR="001E1A74" w:rsidRPr="00FF0687">
          <w:rPr>
            <w:b/>
            <w:bCs/>
            <w:rPrChange w:id="496" w:author="Nithin Thomas" w:date="2021-10-01T13:41:00Z">
              <w:rPr/>
            </w:rPrChange>
          </w:rPr>
          <w:t xml:space="preserve"> </w:t>
        </w:r>
      </w:ins>
      <w:r w:rsidRPr="00FF0687">
        <w:rPr>
          <w:b/>
          <w:bCs/>
          <w:rPrChange w:id="497" w:author="Nithin Thomas" w:date="2021-10-01T13:41:00Z">
            <w:rPr/>
          </w:rPrChange>
        </w:rPr>
        <w:t xml:space="preserve">website </w:t>
      </w:r>
      <w:del w:id="498" w:author="Nithin Thomas" w:date="2021-09-30T12:03:00Z">
        <w:r w:rsidRPr="00FF0687" w:rsidDel="001E1A74">
          <w:rPr>
            <w:b/>
            <w:bCs/>
            <w:rPrChange w:id="499" w:author="Nithin Thomas" w:date="2021-10-01T13:41:00Z">
              <w:rPr/>
            </w:rPrChange>
          </w:rPr>
          <w:delText>of NPhone</w:delText>
        </w:r>
      </w:del>
      <w:ins w:id="500" w:author="Nithin Thomas" w:date="2021-09-30T12:03:00Z">
        <w:r w:rsidR="001E1A74" w:rsidRPr="00FF0687">
          <w:rPr>
            <w:b/>
            <w:bCs/>
            <w:rPrChange w:id="501" w:author="Nithin Thomas" w:date="2021-10-01T13:41:00Z">
              <w:rPr/>
            </w:rPrChange>
          </w:rPr>
          <w:t>from Indian region</w:t>
        </w:r>
      </w:ins>
      <w:r>
        <w:t xml:space="preserve">. </w:t>
      </w:r>
    </w:p>
    <w:p w14:paraId="2B1A56A9" w14:textId="10801947" w:rsidR="0015035B" w:rsidRDefault="0015035B">
      <w:pPr>
        <w:pStyle w:val="ListParagraph"/>
        <w:numPr>
          <w:ilvl w:val="0"/>
          <w:numId w:val="4"/>
        </w:numPr>
        <w:spacing w:line="360" w:lineRule="auto"/>
        <w:pPrChange w:id="502" w:author="Nithin Thomas" w:date="2021-09-30T12:02:00Z">
          <w:pPr>
            <w:pStyle w:val="ListParagraph"/>
            <w:numPr>
              <w:numId w:val="4"/>
            </w:numPr>
            <w:ind w:hanging="360"/>
          </w:pPr>
        </w:pPrChange>
      </w:pPr>
      <w:r w:rsidRPr="00FF0687">
        <w:rPr>
          <w:b/>
          <w:bCs/>
          <w:rPrChange w:id="503" w:author="Nithin Thomas" w:date="2021-10-01T13:42:00Z">
            <w:rPr/>
          </w:rPrChange>
        </w:rPr>
        <w:t>Sales record</w:t>
      </w:r>
      <w:r>
        <w:t xml:space="preserve"> of online and offline stores</w:t>
      </w:r>
      <w:ins w:id="504" w:author="Nithin Thomas" w:date="2021-09-30T12:03:00Z">
        <w:r w:rsidR="001E1A74">
          <w:t>.</w:t>
        </w:r>
      </w:ins>
    </w:p>
    <w:p w14:paraId="2C7B604C" w14:textId="7BC97803" w:rsidR="0015035B" w:rsidRDefault="0015035B">
      <w:pPr>
        <w:pStyle w:val="ListParagraph"/>
        <w:numPr>
          <w:ilvl w:val="0"/>
          <w:numId w:val="4"/>
        </w:numPr>
        <w:spacing w:line="360" w:lineRule="auto"/>
        <w:pPrChange w:id="505" w:author="Nithin Thomas" w:date="2021-09-30T12:02:00Z">
          <w:pPr>
            <w:pStyle w:val="ListParagraph"/>
            <w:numPr>
              <w:numId w:val="4"/>
            </w:numPr>
            <w:ind w:hanging="360"/>
          </w:pPr>
        </w:pPrChange>
      </w:pPr>
      <w:r w:rsidRPr="00FF0687">
        <w:rPr>
          <w:b/>
          <w:bCs/>
          <w:rPrChange w:id="506" w:author="Nithin Thomas" w:date="2021-10-01T13:42:00Z">
            <w:rPr/>
          </w:rPrChange>
        </w:rPr>
        <w:t>Previous online shopping records</w:t>
      </w:r>
      <w:r>
        <w:t xml:space="preserve"> of smartphones</w:t>
      </w:r>
      <w:ins w:id="507" w:author="Nithin Thomas" w:date="2021-09-30T12:03:00Z">
        <w:r w:rsidR="001E1A74">
          <w:t xml:space="preserve"> in India.</w:t>
        </w:r>
      </w:ins>
    </w:p>
    <w:p w14:paraId="142A015A" w14:textId="7B0E0A51" w:rsidR="0015035B" w:rsidRDefault="0015035B">
      <w:pPr>
        <w:pStyle w:val="ListParagraph"/>
        <w:numPr>
          <w:ilvl w:val="0"/>
          <w:numId w:val="4"/>
        </w:numPr>
        <w:spacing w:line="360" w:lineRule="auto"/>
        <w:pPrChange w:id="508" w:author="Nithin Thomas" w:date="2021-09-30T12:02:00Z">
          <w:pPr>
            <w:pStyle w:val="ListParagraph"/>
            <w:numPr>
              <w:numId w:val="4"/>
            </w:numPr>
            <w:ind w:hanging="360"/>
          </w:pPr>
        </w:pPrChange>
      </w:pPr>
      <w:r w:rsidRPr="00FF0687">
        <w:rPr>
          <w:b/>
          <w:bCs/>
          <w:rPrChange w:id="509" w:author="Nithin Thomas" w:date="2021-10-01T13:42:00Z">
            <w:rPr/>
          </w:rPrChange>
        </w:rPr>
        <w:t>Analyze socio-economical</w:t>
      </w:r>
      <w:r>
        <w:t xml:space="preserve"> characteristics of smartphone buyers in India</w:t>
      </w:r>
      <w:ins w:id="510" w:author="Nithin Thomas" w:date="2021-09-30T12:03:00Z">
        <w:r w:rsidR="001E1A74">
          <w:t>.</w:t>
        </w:r>
      </w:ins>
    </w:p>
    <w:p w14:paraId="2A82A6F3" w14:textId="2953937C" w:rsidR="0015035B" w:rsidRDefault="0015035B">
      <w:pPr>
        <w:pStyle w:val="ListParagraph"/>
        <w:numPr>
          <w:ilvl w:val="0"/>
          <w:numId w:val="4"/>
        </w:numPr>
        <w:spacing w:line="360" w:lineRule="auto"/>
        <w:pPrChange w:id="511" w:author="Nithin Thomas" w:date="2021-09-30T12:02:00Z">
          <w:pPr>
            <w:pStyle w:val="ListParagraph"/>
            <w:numPr>
              <w:numId w:val="4"/>
            </w:numPr>
            <w:ind w:hanging="360"/>
          </w:pPr>
        </w:pPrChange>
      </w:pPr>
      <w:r w:rsidRPr="00FF0687">
        <w:rPr>
          <w:b/>
          <w:bCs/>
          <w:rPrChange w:id="512" w:author="Nithin Thomas" w:date="2021-10-01T13:42:00Z">
            <w:rPr/>
          </w:rPrChange>
        </w:rPr>
        <w:t>Customer feedbacks</w:t>
      </w:r>
      <w:r>
        <w:t xml:space="preserve"> for smartphone and key </w:t>
      </w:r>
      <w:r w:rsidRPr="00FF0687">
        <w:rPr>
          <w:b/>
          <w:bCs/>
          <w:rPrChange w:id="513" w:author="Nithin Thomas" w:date="2021-10-01T13:42:00Z">
            <w:rPr/>
          </w:rPrChange>
        </w:rPr>
        <w:t>customer concerns</w:t>
      </w:r>
      <w:ins w:id="514" w:author="Nithin Thomas" w:date="2021-09-30T12:03:00Z">
        <w:r w:rsidR="001E1A74">
          <w:t xml:space="preserve"> in India.</w:t>
        </w:r>
      </w:ins>
    </w:p>
    <w:p w14:paraId="714B762A" w14:textId="111D7277" w:rsidR="0015035B" w:rsidRDefault="0015035B">
      <w:pPr>
        <w:pStyle w:val="ListParagraph"/>
        <w:numPr>
          <w:ilvl w:val="0"/>
          <w:numId w:val="4"/>
        </w:numPr>
        <w:spacing w:line="360" w:lineRule="auto"/>
        <w:pPrChange w:id="515" w:author="Nithin Thomas" w:date="2021-09-30T12:02:00Z">
          <w:pPr>
            <w:pStyle w:val="ListParagraph"/>
            <w:numPr>
              <w:numId w:val="4"/>
            </w:numPr>
            <w:ind w:hanging="360"/>
          </w:pPr>
        </w:pPrChange>
      </w:pPr>
      <w:r>
        <w:t xml:space="preserve">Analyzing </w:t>
      </w:r>
      <w:r w:rsidRPr="00FF0687">
        <w:rPr>
          <w:b/>
          <w:bCs/>
          <w:rPrChange w:id="516" w:author="Nithin Thomas" w:date="2021-10-01T13:42:00Z">
            <w:rPr/>
          </w:rPrChange>
        </w:rPr>
        <w:t>preferences of customers</w:t>
      </w:r>
      <w:r>
        <w:t xml:space="preserve"> across the globe by using big data analytics available Online. </w:t>
      </w:r>
    </w:p>
    <w:p w14:paraId="77012ACE" w14:textId="064DBA77" w:rsidR="0015035B" w:rsidRDefault="0015035B">
      <w:pPr>
        <w:pStyle w:val="ListParagraph"/>
        <w:numPr>
          <w:ilvl w:val="0"/>
          <w:numId w:val="4"/>
        </w:numPr>
        <w:spacing w:line="360" w:lineRule="auto"/>
        <w:pPrChange w:id="517" w:author="Nithin Thomas" w:date="2021-09-30T12:02:00Z">
          <w:pPr>
            <w:pStyle w:val="ListParagraph"/>
            <w:numPr>
              <w:numId w:val="4"/>
            </w:numPr>
            <w:ind w:hanging="360"/>
          </w:pPr>
        </w:pPrChange>
      </w:pPr>
      <w:r w:rsidRPr="00FF0687">
        <w:rPr>
          <w:b/>
          <w:bCs/>
          <w:rPrChange w:id="518" w:author="Nithin Thomas" w:date="2021-10-01T13:42:00Z">
            <w:rPr/>
          </w:rPrChange>
        </w:rPr>
        <w:t>Reviews, comments and ratings</w:t>
      </w:r>
      <w:r>
        <w:t xml:space="preserve"> on </w:t>
      </w:r>
      <w:r w:rsidRPr="00FF0687">
        <w:rPr>
          <w:b/>
          <w:bCs/>
          <w:rPrChange w:id="519" w:author="Nithin Thomas" w:date="2021-10-01T13:42:00Z">
            <w:rPr/>
          </w:rPrChange>
        </w:rPr>
        <w:t>online shopping portal</w:t>
      </w:r>
      <w:ins w:id="520" w:author="Nithin Thomas" w:date="2021-09-30T12:04:00Z">
        <w:r w:rsidR="001E1A74">
          <w:t>.</w:t>
        </w:r>
      </w:ins>
      <w:del w:id="521" w:author="Nithin Thomas" w:date="2021-09-30T12:04:00Z">
        <w:r w:rsidDel="001E1A74">
          <w:delText xml:space="preserve"> </w:delText>
        </w:r>
      </w:del>
    </w:p>
    <w:p w14:paraId="02D4234A" w14:textId="4CF9B24F" w:rsidR="0015035B" w:rsidRDefault="0015035B">
      <w:pPr>
        <w:pStyle w:val="ListParagraph"/>
        <w:numPr>
          <w:ilvl w:val="0"/>
          <w:numId w:val="4"/>
        </w:numPr>
        <w:spacing w:line="360" w:lineRule="auto"/>
        <w:pPrChange w:id="522" w:author="Nithin Thomas" w:date="2021-09-30T12:02:00Z">
          <w:pPr>
            <w:pStyle w:val="ListParagraph"/>
            <w:numPr>
              <w:numId w:val="4"/>
            </w:numPr>
            <w:ind w:hanging="360"/>
          </w:pPr>
        </w:pPrChange>
      </w:pPr>
      <w:r>
        <w:t xml:space="preserve">Current smartphone </w:t>
      </w:r>
      <w:r w:rsidRPr="00FF0687">
        <w:rPr>
          <w:b/>
          <w:bCs/>
          <w:rPrChange w:id="523" w:author="Nithin Thomas" w:date="2021-10-01T13:42:00Z">
            <w:rPr/>
          </w:rPrChange>
        </w:rPr>
        <w:t>trends</w:t>
      </w:r>
      <w:r>
        <w:t xml:space="preserve"> and </w:t>
      </w:r>
      <w:r w:rsidRPr="00FF0687">
        <w:rPr>
          <w:b/>
          <w:bCs/>
          <w:rPrChange w:id="524" w:author="Nithin Thomas" w:date="2021-10-01T13:42:00Z">
            <w:rPr/>
          </w:rPrChange>
        </w:rPr>
        <w:t>developments</w:t>
      </w:r>
      <w:r>
        <w:t xml:space="preserve"> in India</w:t>
      </w:r>
      <w:ins w:id="525" w:author="Nithin Thomas" w:date="2021-09-30T12:04:00Z">
        <w:r w:rsidR="001E1A74">
          <w:t xml:space="preserve"> and across globe.</w:t>
        </w:r>
      </w:ins>
    </w:p>
    <w:p w14:paraId="1F5A8A81" w14:textId="1A8BAF20" w:rsidR="0015035B" w:rsidRDefault="0015035B">
      <w:pPr>
        <w:pStyle w:val="ListParagraph"/>
        <w:numPr>
          <w:ilvl w:val="0"/>
          <w:numId w:val="4"/>
        </w:numPr>
        <w:spacing w:line="360" w:lineRule="auto"/>
        <w:pPrChange w:id="526" w:author="Nithin Thomas" w:date="2021-09-30T12:02:00Z">
          <w:pPr>
            <w:pStyle w:val="ListParagraph"/>
            <w:numPr>
              <w:numId w:val="4"/>
            </w:numPr>
            <w:ind w:hanging="360"/>
          </w:pPr>
        </w:pPrChange>
      </w:pPr>
      <w:r w:rsidRPr="00FF0687">
        <w:rPr>
          <w:b/>
          <w:bCs/>
          <w:rPrChange w:id="527" w:author="Nithin Thomas" w:date="2021-10-01T13:42:00Z">
            <w:rPr/>
          </w:rPrChange>
        </w:rPr>
        <w:t>Purchase method and preference</w:t>
      </w:r>
      <w:r>
        <w:t xml:space="preserve"> of Indian smartphone customer i.e., Offline or Online</w:t>
      </w:r>
      <w:ins w:id="528" w:author="Nithin Thomas" w:date="2021-09-30T12:04:00Z">
        <w:r w:rsidR="001E1A74">
          <w:t>.</w:t>
        </w:r>
      </w:ins>
      <w:del w:id="529" w:author="Nithin Thomas" w:date="2021-09-30T12:04:00Z">
        <w:r w:rsidDel="001E1A74">
          <w:delText xml:space="preserve"> </w:delText>
        </w:r>
      </w:del>
    </w:p>
    <w:p w14:paraId="6F802851" w14:textId="4893197D" w:rsidR="0015035B" w:rsidRDefault="0015035B">
      <w:pPr>
        <w:pStyle w:val="ListParagraph"/>
        <w:numPr>
          <w:ilvl w:val="0"/>
          <w:numId w:val="4"/>
        </w:numPr>
        <w:spacing w:line="360" w:lineRule="auto"/>
        <w:pPrChange w:id="530" w:author="Nithin Thomas" w:date="2021-09-30T12:02:00Z">
          <w:pPr>
            <w:pStyle w:val="ListParagraph"/>
            <w:numPr>
              <w:numId w:val="4"/>
            </w:numPr>
            <w:ind w:hanging="360"/>
          </w:pPr>
        </w:pPrChange>
      </w:pPr>
      <w:r>
        <w:t xml:space="preserve">Attract new customers by providing </w:t>
      </w:r>
      <w:del w:id="531" w:author="Nithin Thomas" w:date="2021-09-30T12:04:00Z">
        <w:r w:rsidRPr="00FF0687" w:rsidDel="001E1A74">
          <w:rPr>
            <w:b/>
            <w:bCs/>
            <w:rPrChange w:id="532" w:author="Nithin Thomas" w:date="2021-10-01T13:42:00Z">
              <w:rPr/>
            </w:rPrChange>
          </w:rPr>
          <w:delText xml:space="preserve">invite </w:delText>
        </w:r>
      </w:del>
      <w:r w:rsidRPr="00FF0687">
        <w:rPr>
          <w:b/>
          <w:bCs/>
          <w:rPrChange w:id="533" w:author="Nithin Thomas" w:date="2021-10-01T13:42:00Z">
            <w:rPr/>
          </w:rPrChange>
        </w:rPr>
        <w:t>promotional offers and coupon</w:t>
      </w:r>
      <w:ins w:id="534" w:author="Nithin Thomas" w:date="2021-10-01T13:42:00Z">
        <w:r w:rsidR="00FF0687">
          <w:rPr>
            <w:b/>
            <w:bCs/>
          </w:rPr>
          <w:t>s</w:t>
        </w:r>
      </w:ins>
      <w:ins w:id="535" w:author="Nithin Thomas" w:date="2021-10-01T13:43:00Z">
        <w:r w:rsidR="00FF0687">
          <w:rPr>
            <w:b/>
            <w:bCs/>
          </w:rPr>
          <w:t xml:space="preserve"> </w:t>
        </w:r>
      </w:ins>
      <w:del w:id="536" w:author="Nithin Thomas" w:date="2021-10-01T13:42:00Z">
        <w:r w:rsidRPr="00FF0687" w:rsidDel="00FF0687">
          <w:rPr>
            <w:b/>
            <w:bCs/>
            <w:rPrChange w:id="537" w:author="Nithin Thomas" w:date="2021-10-01T13:42:00Z">
              <w:rPr/>
            </w:rPrChange>
          </w:rPr>
          <w:delText xml:space="preserve"> codes</w:delText>
        </w:r>
        <w:r w:rsidDel="00FF0687">
          <w:delText xml:space="preserve"> </w:delText>
        </w:r>
      </w:del>
      <w:del w:id="538" w:author="Nithin Thomas" w:date="2021-09-30T12:05:00Z">
        <w:r w:rsidDel="001E1A74">
          <w:delText xml:space="preserve">to smartphone users </w:delText>
        </w:r>
      </w:del>
      <w:ins w:id="539" w:author="Nithin Thomas" w:date="2021-09-30T12:04:00Z">
        <w:r w:rsidR="001E1A74">
          <w:t>thro</w:t>
        </w:r>
      </w:ins>
      <w:ins w:id="540" w:author="Nithin Thomas" w:date="2021-09-30T12:05:00Z">
        <w:r w:rsidR="001E1A74">
          <w:t>ugh</w:t>
        </w:r>
      </w:ins>
      <w:del w:id="541" w:author="Nithin Thomas" w:date="2021-09-30T12:04:00Z">
        <w:r w:rsidDel="001E1A74">
          <w:delText>in</w:delText>
        </w:r>
      </w:del>
      <w:r>
        <w:t xml:space="preserve"> online shopping portals and </w:t>
      </w:r>
      <w:ins w:id="542" w:author="Nithin Thomas" w:date="2021-09-30T12:05:00Z">
        <w:r w:rsidR="001E1A74">
          <w:t xml:space="preserve">carryout </w:t>
        </w:r>
      </w:ins>
      <w:del w:id="543" w:author="Nithin Thomas" w:date="2021-09-30T12:05:00Z">
        <w:r w:rsidDel="001E1A74">
          <w:delText xml:space="preserve">through </w:delText>
        </w:r>
      </w:del>
      <w:r>
        <w:t xml:space="preserve">social media campaigns.  </w:t>
      </w:r>
    </w:p>
    <w:p w14:paraId="229797C6" w14:textId="54BC2E06" w:rsidR="0015035B" w:rsidRDefault="0015035B">
      <w:pPr>
        <w:pStyle w:val="ListParagraph"/>
        <w:numPr>
          <w:ilvl w:val="0"/>
          <w:numId w:val="4"/>
        </w:numPr>
        <w:spacing w:line="360" w:lineRule="auto"/>
        <w:pPrChange w:id="544" w:author="Nithin Thomas" w:date="2021-09-30T12:02:00Z">
          <w:pPr>
            <w:pStyle w:val="ListParagraph"/>
            <w:numPr>
              <w:numId w:val="4"/>
            </w:numPr>
            <w:ind w:hanging="360"/>
          </w:pPr>
        </w:pPrChange>
      </w:pPr>
      <w:r w:rsidRPr="00FF0687">
        <w:rPr>
          <w:b/>
          <w:bCs/>
          <w:rPrChange w:id="545" w:author="Nithin Thomas" w:date="2021-10-01T13:43:00Z">
            <w:rPr/>
          </w:rPrChange>
        </w:rPr>
        <w:t>Increase customer engagement</w:t>
      </w:r>
      <w:r>
        <w:t xml:space="preserve"> programs through referrals </w:t>
      </w:r>
      <w:del w:id="546" w:author="Nithin Thomas" w:date="2021-09-30T17:22:00Z">
        <w:r w:rsidDel="00CE003C">
          <w:delText>etc</w:delText>
        </w:r>
      </w:del>
      <w:ins w:id="547" w:author="Nithin Thomas" w:date="2021-09-30T17:22:00Z">
        <w:r w:rsidR="00CE003C">
          <w:t>etc.</w:t>
        </w:r>
      </w:ins>
    </w:p>
    <w:p w14:paraId="2CA65395" w14:textId="6921A078" w:rsidR="0015035B" w:rsidRDefault="0015035B">
      <w:pPr>
        <w:pStyle w:val="ListParagraph"/>
        <w:numPr>
          <w:ilvl w:val="0"/>
          <w:numId w:val="4"/>
        </w:numPr>
        <w:spacing w:line="360" w:lineRule="auto"/>
        <w:pPrChange w:id="548" w:author="Nithin Thomas" w:date="2021-09-30T12:02:00Z">
          <w:pPr>
            <w:pStyle w:val="ListParagraph"/>
            <w:numPr>
              <w:numId w:val="4"/>
            </w:numPr>
            <w:ind w:hanging="360"/>
          </w:pPr>
        </w:pPrChange>
      </w:pPr>
      <w:r>
        <w:t xml:space="preserve">Company can </w:t>
      </w:r>
      <w:r w:rsidRPr="00FF0687">
        <w:rPr>
          <w:b/>
          <w:bCs/>
          <w:rPrChange w:id="549" w:author="Nithin Thomas" w:date="2021-10-01T13:43:00Z">
            <w:rPr/>
          </w:rPrChange>
        </w:rPr>
        <w:t>host mega events</w:t>
      </w:r>
      <w:r>
        <w:t xml:space="preserve"> in Metro cities and partner up with TV Channels</w:t>
      </w:r>
      <w:ins w:id="550" w:author="Nithin Thomas" w:date="2021-09-30T12:06:00Z">
        <w:r w:rsidR="001E1A74">
          <w:t xml:space="preserve"> to increase brand reach</w:t>
        </w:r>
      </w:ins>
      <w:r>
        <w:t>.</w:t>
      </w:r>
    </w:p>
    <w:p w14:paraId="7409084E" w14:textId="464EC4F9" w:rsidR="00896CFB" w:rsidRDefault="0015035B" w:rsidP="0015035B">
      <w:r>
        <w:lastRenderedPageBreak/>
        <w:t xml:space="preserve">All the collected data should be </w:t>
      </w:r>
      <w:r w:rsidRPr="00126FF5">
        <w:rPr>
          <w:b/>
          <w:bCs/>
          <w:rPrChange w:id="551" w:author="Nithin Thomas" w:date="2021-10-01T16:44:00Z">
            <w:rPr/>
          </w:rPrChange>
        </w:rPr>
        <w:t>reliable and accurate</w:t>
      </w:r>
      <w:r>
        <w:t xml:space="preserve">, otherwise it will lead to </w:t>
      </w:r>
      <w:r w:rsidRPr="00126FF5">
        <w:rPr>
          <w:b/>
          <w:bCs/>
          <w:rPrChange w:id="552" w:author="Nithin Thomas" w:date="2021-10-01T16:44:00Z">
            <w:rPr/>
          </w:rPrChange>
        </w:rPr>
        <w:t>misleading insights and assumptions</w:t>
      </w:r>
      <w:r>
        <w:t xml:space="preserve">. Data should be </w:t>
      </w:r>
      <w:r w:rsidRPr="00B54EDE">
        <w:rPr>
          <w:b/>
          <w:bCs/>
          <w:rPrChange w:id="553" w:author="Nithin Thomas" w:date="2021-10-01T16:44:00Z">
            <w:rPr/>
          </w:rPrChange>
        </w:rPr>
        <w:t>examined and verified</w:t>
      </w:r>
      <w:r>
        <w:t xml:space="preserve"> before analyze.</w:t>
      </w:r>
    </w:p>
    <w:p w14:paraId="3B92B978" w14:textId="2C23654B" w:rsidR="0015035B" w:rsidRPr="00D843CC" w:rsidDel="00896CFB" w:rsidRDefault="00A73D3D" w:rsidP="00896CFB">
      <w:pPr>
        <w:pStyle w:val="Heading2"/>
        <w:rPr>
          <w:del w:id="554" w:author="Nithin Thomas" w:date="2021-09-30T12:07:00Z"/>
          <w:b/>
          <w:bCs/>
          <w:color w:val="1F3864" w:themeColor="accent1" w:themeShade="80"/>
          <w:sz w:val="24"/>
          <w:szCs w:val="24"/>
          <w:rPrChange w:id="555" w:author="Nithin Thomas" w:date="2021-10-01T17:11:00Z">
            <w:rPr>
              <w:del w:id="556" w:author="Nithin Thomas" w:date="2021-09-30T12:07:00Z"/>
              <w:color w:val="1F3864" w:themeColor="accent1" w:themeShade="80"/>
              <w:sz w:val="24"/>
              <w:szCs w:val="24"/>
            </w:rPr>
          </w:rPrChange>
        </w:rPr>
      </w:pPr>
      <w:r w:rsidRPr="00D843CC">
        <w:rPr>
          <w:b/>
          <w:bCs/>
          <w:color w:val="1F3864" w:themeColor="accent1" w:themeShade="80"/>
          <w:sz w:val="24"/>
          <w:szCs w:val="24"/>
          <w:rPrChange w:id="557" w:author="Nithin Thomas" w:date="2021-10-01T17:11:00Z">
            <w:rPr>
              <w:color w:val="1F3864" w:themeColor="accent1" w:themeShade="80"/>
              <w:sz w:val="24"/>
              <w:szCs w:val="24"/>
            </w:rPr>
          </w:rPrChange>
        </w:rPr>
        <w:t>3.2 Data Collection &amp; Transmission</w:t>
      </w:r>
    </w:p>
    <w:p w14:paraId="05FB84A8" w14:textId="77777777" w:rsidR="00896CFB" w:rsidRPr="00896CFB" w:rsidRDefault="00896CFB">
      <w:pPr>
        <w:rPr>
          <w:ins w:id="558" w:author="Nithin Thomas" w:date="2021-09-30T12:07:00Z"/>
          <w:rPrChange w:id="559" w:author="Nithin Thomas" w:date="2021-09-30T12:07:00Z">
            <w:rPr>
              <w:ins w:id="560" w:author="Nithin Thomas" w:date="2021-09-30T12:07:00Z"/>
            </w:rPr>
          </w:rPrChange>
        </w:rPr>
        <w:pPrChange w:id="561" w:author="Nithin Thomas" w:date="2021-09-30T12:07:00Z">
          <w:pPr>
            <w:pStyle w:val="Heading2"/>
          </w:pPr>
        </w:pPrChange>
      </w:pPr>
    </w:p>
    <w:p w14:paraId="2C5F2C5D" w14:textId="77777777" w:rsidR="0015035B" w:rsidRPr="00896CFB" w:rsidRDefault="0015035B">
      <w:pPr>
        <w:pStyle w:val="Heading2"/>
        <w:rPr>
          <w:sz w:val="2"/>
          <w:szCs w:val="2"/>
          <w:rPrChange w:id="562" w:author="Nithin Thomas" w:date="2021-09-30T12:07:00Z">
            <w:rPr/>
          </w:rPrChange>
        </w:rPr>
        <w:pPrChange w:id="563" w:author="Nithin Thomas" w:date="2021-09-30T12:07:00Z">
          <w:pPr/>
        </w:pPrChange>
      </w:pPr>
    </w:p>
    <w:p w14:paraId="1D33EDE6" w14:textId="77777777" w:rsidR="0015035B" w:rsidRDefault="0015035B">
      <w:pPr>
        <w:pStyle w:val="ListParagraph"/>
        <w:numPr>
          <w:ilvl w:val="0"/>
          <w:numId w:val="5"/>
        </w:numPr>
        <w:spacing w:line="276" w:lineRule="auto"/>
        <w:jc w:val="both"/>
        <w:pPrChange w:id="564" w:author="Nithin Thomas" w:date="2021-09-30T12:15:00Z">
          <w:pPr>
            <w:pStyle w:val="ListParagraph"/>
            <w:numPr>
              <w:numId w:val="5"/>
            </w:numPr>
            <w:ind w:hanging="360"/>
          </w:pPr>
        </w:pPrChange>
      </w:pPr>
      <w:r>
        <w:t xml:space="preserve">This is the </w:t>
      </w:r>
      <w:r w:rsidRPr="00FF0687">
        <w:rPr>
          <w:b/>
          <w:bCs/>
          <w:rPrChange w:id="565" w:author="Nithin Thomas" w:date="2021-10-01T13:43:00Z">
            <w:rPr/>
          </w:rPrChange>
        </w:rPr>
        <w:t>second stage</w:t>
      </w:r>
      <w:r>
        <w:t xml:space="preserve"> of big data value chain process, here the data is obtained from all the possible sources.</w:t>
      </w:r>
    </w:p>
    <w:p w14:paraId="22C5802E" w14:textId="56EB554A" w:rsidR="0015035B" w:rsidRDefault="0015035B">
      <w:pPr>
        <w:pStyle w:val="ListParagraph"/>
        <w:numPr>
          <w:ilvl w:val="0"/>
          <w:numId w:val="5"/>
        </w:numPr>
        <w:spacing w:line="276" w:lineRule="auto"/>
        <w:jc w:val="both"/>
        <w:pPrChange w:id="566" w:author="Nithin Thomas" w:date="2021-09-30T12:15:00Z">
          <w:pPr>
            <w:pStyle w:val="ListParagraph"/>
            <w:numPr>
              <w:numId w:val="5"/>
            </w:numPr>
            <w:ind w:hanging="360"/>
          </w:pPr>
        </w:pPrChange>
      </w:pPr>
      <w:r>
        <w:t xml:space="preserve">The data team collect and generate the data from all </w:t>
      </w:r>
      <w:r w:rsidRPr="00FF0687">
        <w:rPr>
          <w:b/>
          <w:bCs/>
          <w:rPrChange w:id="567" w:author="Nithin Thomas" w:date="2021-10-01T13:43:00Z">
            <w:rPr/>
          </w:rPrChange>
        </w:rPr>
        <w:t>reliable sources</w:t>
      </w:r>
      <w:r>
        <w:t>.</w:t>
      </w:r>
    </w:p>
    <w:p w14:paraId="0DD33317" w14:textId="2309471A" w:rsidR="0015035B" w:rsidRDefault="0015035B">
      <w:pPr>
        <w:pStyle w:val="ListParagraph"/>
        <w:numPr>
          <w:ilvl w:val="0"/>
          <w:numId w:val="5"/>
        </w:numPr>
        <w:spacing w:line="276" w:lineRule="auto"/>
        <w:jc w:val="both"/>
        <w:pPrChange w:id="568" w:author="Nithin Thomas" w:date="2021-09-30T12:15:00Z">
          <w:pPr>
            <w:pStyle w:val="ListParagraph"/>
            <w:numPr>
              <w:numId w:val="5"/>
            </w:numPr>
            <w:ind w:hanging="360"/>
          </w:pPr>
        </w:pPrChange>
      </w:pPr>
      <w:r w:rsidRPr="00FF0687">
        <w:rPr>
          <w:b/>
          <w:bCs/>
          <w:rPrChange w:id="569" w:author="Nithin Thomas" w:date="2021-10-01T13:43:00Z">
            <w:rPr/>
          </w:rPrChange>
        </w:rPr>
        <w:t>Information of customers</w:t>
      </w:r>
      <w:r>
        <w:t xml:space="preserve"> who showed interest in products during social medias camping’s and </w:t>
      </w:r>
      <w:del w:id="570" w:author="Nithin Thomas" w:date="2021-09-30T12:07:00Z">
        <w:r w:rsidDel="00896CFB">
          <w:delText>login</w:delText>
        </w:r>
      </w:del>
      <w:ins w:id="571" w:author="Nithin Thomas" w:date="2021-09-30T12:07:00Z">
        <w:r w:rsidR="00896CFB">
          <w:t>during other customer interactions.</w:t>
        </w:r>
      </w:ins>
    </w:p>
    <w:p w14:paraId="7A5BACAE" w14:textId="78E32858" w:rsidR="0015035B" w:rsidRDefault="0015035B">
      <w:pPr>
        <w:pStyle w:val="ListParagraph"/>
        <w:numPr>
          <w:ilvl w:val="0"/>
          <w:numId w:val="5"/>
        </w:numPr>
        <w:spacing w:line="276" w:lineRule="auto"/>
        <w:jc w:val="both"/>
        <w:pPrChange w:id="572" w:author="Nithin Thomas" w:date="2021-09-30T12:15:00Z">
          <w:pPr>
            <w:pStyle w:val="ListParagraph"/>
            <w:numPr>
              <w:numId w:val="5"/>
            </w:numPr>
            <w:ind w:hanging="360"/>
          </w:pPr>
        </w:pPrChange>
      </w:pPr>
      <w:r>
        <w:t xml:space="preserve">Information of Indian customers from </w:t>
      </w:r>
      <w:r w:rsidRPr="00FF0687">
        <w:rPr>
          <w:b/>
          <w:bCs/>
          <w:rPrChange w:id="573" w:author="Nithin Thomas" w:date="2021-10-01T13:43:00Z">
            <w:rPr/>
          </w:rPrChange>
        </w:rPr>
        <w:t>company website</w:t>
      </w:r>
      <w:r>
        <w:t>, while logging into the official online portal of NPhone the customers have to give their details such as name, email id contact number, gender etc.</w:t>
      </w:r>
    </w:p>
    <w:p w14:paraId="29FC7950" w14:textId="40E59AEF" w:rsidR="0015035B" w:rsidRDefault="0015035B">
      <w:pPr>
        <w:pStyle w:val="ListParagraph"/>
        <w:numPr>
          <w:ilvl w:val="0"/>
          <w:numId w:val="5"/>
        </w:numPr>
        <w:spacing w:line="276" w:lineRule="auto"/>
        <w:jc w:val="both"/>
        <w:pPrChange w:id="574" w:author="Nithin Thomas" w:date="2021-09-30T12:15:00Z">
          <w:pPr>
            <w:pStyle w:val="ListParagraph"/>
            <w:numPr>
              <w:numId w:val="5"/>
            </w:numPr>
            <w:ind w:hanging="360"/>
          </w:pPr>
        </w:pPrChange>
      </w:pPr>
      <w:r>
        <w:t xml:space="preserve">Information collected form </w:t>
      </w:r>
      <w:r w:rsidRPr="00FF0687">
        <w:rPr>
          <w:b/>
          <w:bCs/>
          <w:rPrChange w:id="575" w:author="Nithin Thomas" w:date="2021-10-01T13:43:00Z">
            <w:rPr/>
          </w:rPrChange>
        </w:rPr>
        <w:t>social media hashtag</w:t>
      </w:r>
      <w:r>
        <w:t xml:space="preserve"> data generation</w:t>
      </w:r>
      <w:ins w:id="576" w:author="Nithin Thomas" w:date="2021-09-30T12:09:00Z">
        <w:r w:rsidR="00896CFB">
          <w:t xml:space="preserve">. </w:t>
        </w:r>
      </w:ins>
      <w:del w:id="577" w:author="Nithin Thomas" w:date="2021-09-30T12:09:00Z">
        <w:r w:rsidDel="00896CFB">
          <w:delText xml:space="preserve">, </w:delText>
        </w:r>
      </w:del>
      <w:ins w:id="578" w:author="Nithin Thomas" w:date="2021-09-30T12:09:00Z">
        <w:r w:rsidR="00896CFB">
          <w:t xml:space="preserve">Using </w:t>
        </w:r>
      </w:ins>
      <w:r>
        <w:t>basic detail of customers</w:t>
      </w:r>
      <w:ins w:id="579" w:author="Nithin Thomas" w:date="2021-09-30T12:10:00Z">
        <w:r w:rsidR="00896CFB">
          <w:t xml:space="preserve">, </w:t>
        </w:r>
      </w:ins>
      <w:del w:id="580" w:author="Nithin Thomas" w:date="2021-09-30T12:10:00Z">
        <w:r w:rsidDel="00896CFB">
          <w:delText xml:space="preserve"> the </w:delText>
        </w:r>
      </w:del>
      <w:r>
        <w:t>company can identify the</w:t>
      </w:r>
    </w:p>
    <w:p w14:paraId="55C6AD54" w14:textId="588BE8FB" w:rsidR="0015035B" w:rsidRDefault="0015035B">
      <w:pPr>
        <w:pStyle w:val="ListParagraph"/>
        <w:numPr>
          <w:ilvl w:val="0"/>
          <w:numId w:val="6"/>
        </w:numPr>
        <w:spacing w:line="276" w:lineRule="auto"/>
        <w:jc w:val="both"/>
        <w:pPrChange w:id="581" w:author="Nithin Thomas" w:date="2021-09-30T12:15:00Z">
          <w:pPr>
            <w:pStyle w:val="ListParagraph"/>
            <w:numPr>
              <w:numId w:val="6"/>
            </w:numPr>
            <w:ind w:left="1440" w:hanging="360"/>
          </w:pPr>
        </w:pPrChange>
      </w:pPr>
      <w:r>
        <w:t>Type of customers</w:t>
      </w:r>
    </w:p>
    <w:p w14:paraId="41F4635B" w14:textId="62229B5E" w:rsidR="0015035B" w:rsidRDefault="0015035B">
      <w:pPr>
        <w:pStyle w:val="ListParagraph"/>
        <w:numPr>
          <w:ilvl w:val="0"/>
          <w:numId w:val="6"/>
        </w:numPr>
        <w:spacing w:line="276" w:lineRule="auto"/>
        <w:jc w:val="both"/>
        <w:pPrChange w:id="582" w:author="Nithin Thomas" w:date="2021-09-30T12:15:00Z">
          <w:pPr>
            <w:pStyle w:val="ListParagraph"/>
            <w:numPr>
              <w:numId w:val="6"/>
            </w:numPr>
            <w:ind w:left="1440" w:hanging="360"/>
          </w:pPr>
        </w:pPrChange>
      </w:pPr>
      <w:r>
        <w:t>Shopping pattern</w:t>
      </w:r>
    </w:p>
    <w:p w14:paraId="57946CDA" w14:textId="347765E8" w:rsidR="0015035B" w:rsidRDefault="0015035B">
      <w:pPr>
        <w:pStyle w:val="ListParagraph"/>
        <w:numPr>
          <w:ilvl w:val="0"/>
          <w:numId w:val="6"/>
        </w:numPr>
        <w:spacing w:line="276" w:lineRule="auto"/>
        <w:jc w:val="both"/>
        <w:pPrChange w:id="583" w:author="Nithin Thomas" w:date="2021-09-30T12:15:00Z">
          <w:pPr>
            <w:pStyle w:val="ListParagraph"/>
            <w:numPr>
              <w:numId w:val="6"/>
            </w:numPr>
            <w:ind w:left="1440" w:hanging="360"/>
          </w:pPr>
        </w:pPrChange>
      </w:pPr>
      <w:r>
        <w:t>Major interests</w:t>
      </w:r>
    </w:p>
    <w:p w14:paraId="7420DC61" w14:textId="3F2129EF" w:rsidR="0015035B" w:rsidRDefault="0015035B">
      <w:pPr>
        <w:pStyle w:val="ListParagraph"/>
        <w:numPr>
          <w:ilvl w:val="0"/>
          <w:numId w:val="6"/>
        </w:numPr>
        <w:spacing w:line="276" w:lineRule="auto"/>
        <w:jc w:val="both"/>
        <w:pPrChange w:id="584" w:author="Nithin Thomas" w:date="2021-09-30T12:15:00Z">
          <w:pPr>
            <w:pStyle w:val="ListParagraph"/>
            <w:numPr>
              <w:numId w:val="6"/>
            </w:numPr>
            <w:ind w:left="1440" w:hanging="360"/>
          </w:pPr>
        </w:pPrChange>
      </w:pPr>
      <w:r>
        <w:t>Changing fashion concepts of customers</w:t>
      </w:r>
    </w:p>
    <w:p w14:paraId="2BB378BD" w14:textId="5404F28D" w:rsidR="0015035B" w:rsidRDefault="0015035B">
      <w:pPr>
        <w:pStyle w:val="ListParagraph"/>
        <w:numPr>
          <w:ilvl w:val="0"/>
          <w:numId w:val="7"/>
        </w:numPr>
        <w:spacing w:line="276" w:lineRule="auto"/>
        <w:jc w:val="both"/>
        <w:pPrChange w:id="585" w:author="Nithin Thomas" w:date="2021-09-30T12:15:00Z">
          <w:pPr>
            <w:pStyle w:val="ListParagraph"/>
            <w:numPr>
              <w:numId w:val="7"/>
            </w:numPr>
            <w:ind w:hanging="360"/>
          </w:pPr>
        </w:pPrChange>
      </w:pPr>
      <w:r>
        <w:t xml:space="preserve">Big data analytics for understand the market trends by using </w:t>
      </w:r>
      <w:r w:rsidRPr="00FF0687">
        <w:rPr>
          <w:b/>
          <w:bCs/>
          <w:rPrChange w:id="586" w:author="Nithin Thomas" w:date="2021-10-01T13:44:00Z">
            <w:rPr/>
          </w:rPrChange>
        </w:rPr>
        <w:t>data-driven sentiment analysis</w:t>
      </w:r>
      <w:r>
        <w:t xml:space="preserve"> solutions on social media and other platforms will be helpful.</w:t>
      </w:r>
    </w:p>
    <w:p w14:paraId="1F2BBC1C" w14:textId="778E8D64" w:rsidR="0015035B" w:rsidRDefault="0015035B">
      <w:pPr>
        <w:pStyle w:val="ListParagraph"/>
        <w:numPr>
          <w:ilvl w:val="0"/>
          <w:numId w:val="7"/>
        </w:numPr>
        <w:spacing w:line="276" w:lineRule="auto"/>
        <w:jc w:val="both"/>
        <w:pPrChange w:id="587" w:author="Nithin Thomas" w:date="2021-09-30T12:15:00Z">
          <w:pPr>
            <w:pStyle w:val="ListParagraph"/>
            <w:numPr>
              <w:numId w:val="7"/>
            </w:numPr>
            <w:ind w:hanging="360"/>
          </w:pPr>
        </w:pPrChange>
      </w:pPr>
      <w:r>
        <w:t xml:space="preserve">Data from </w:t>
      </w:r>
      <w:r w:rsidRPr="00FF0687">
        <w:rPr>
          <w:b/>
          <w:bCs/>
          <w:rPrChange w:id="588" w:author="Nithin Thomas" w:date="2021-10-01T13:44:00Z">
            <w:rPr/>
          </w:rPrChange>
        </w:rPr>
        <w:t>comments, reviews and ratings</w:t>
      </w:r>
      <w:r>
        <w:t xml:space="preserve"> can be stored in a excel file</w:t>
      </w:r>
    </w:p>
    <w:p w14:paraId="6BDC42A7" w14:textId="6801FEE2" w:rsidR="0015035B" w:rsidRDefault="0015035B">
      <w:pPr>
        <w:pStyle w:val="ListParagraph"/>
        <w:numPr>
          <w:ilvl w:val="0"/>
          <w:numId w:val="7"/>
        </w:numPr>
        <w:spacing w:line="276" w:lineRule="auto"/>
        <w:jc w:val="both"/>
        <w:pPrChange w:id="589" w:author="Nithin Thomas" w:date="2021-09-30T12:15:00Z">
          <w:pPr>
            <w:pStyle w:val="ListParagraph"/>
            <w:numPr>
              <w:numId w:val="7"/>
            </w:numPr>
            <w:ind w:hanging="360"/>
          </w:pPr>
        </w:pPrChange>
      </w:pPr>
      <w:r w:rsidRPr="00FF0687">
        <w:rPr>
          <w:b/>
          <w:bCs/>
          <w:rPrChange w:id="590" w:author="Nithin Thomas" w:date="2021-10-01T13:44:00Z">
            <w:rPr/>
          </w:rPrChange>
        </w:rPr>
        <w:t>Web crawling</w:t>
      </w:r>
      <w:r>
        <w:t xml:space="preserve"> will help company to identify customers’ browsing patterns thus comprehending their choices.</w:t>
      </w:r>
    </w:p>
    <w:p w14:paraId="7BF6019E" w14:textId="56E750BC" w:rsidR="0015035B" w:rsidRDefault="0015035B">
      <w:pPr>
        <w:pStyle w:val="ListParagraph"/>
        <w:numPr>
          <w:ilvl w:val="0"/>
          <w:numId w:val="7"/>
        </w:numPr>
        <w:spacing w:line="276" w:lineRule="auto"/>
        <w:jc w:val="both"/>
        <w:pPrChange w:id="591" w:author="Nithin Thomas" w:date="2021-09-30T12:15:00Z">
          <w:pPr>
            <w:pStyle w:val="ListParagraph"/>
            <w:numPr>
              <w:numId w:val="7"/>
            </w:numPr>
            <w:ind w:hanging="360"/>
          </w:pPr>
        </w:pPrChange>
      </w:pPr>
      <w:r>
        <w:t xml:space="preserve">Use of tools like </w:t>
      </w:r>
      <w:r w:rsidRPr="00B54EDE">
        <w:rPr>
          <w:b/>
          <w:bCs/>
          <w:rPrChange w:id="592" w:author="Nithin Thomas" w:date="2021-10-01T16:45:00Z">
            <w:rPr/>
          </w:rPrChange>
        </w:rPr>
        <w:t>Hadoop</w:t>
      </w:r>
      <w:r>
        <w:t xml:space="preserve"> will help the company to analyze the </w:t>
      </w:r>
      <w:r w:rsidRPr="00FF0687">
        <w:rPr>
          <w:b/>
          <w:bCs/>
          <w:rPrChange w:id="593" w:author="Nithin Thomas" w:date="2021-10-01T13:44:00Z">
            <w:rPr/>
          </w:rPrChange>
        </w:rPr>
        <w:t>pattern of customers</w:t>
      </w:r>
      <w:r>
        <w:t xml:space="preserve"> and use the insights to personalize the </w:t>
      </w:r>
      <w:r w:rsidRPr="00FF0687">
        <w:rPr>
          <w:b/>
          <w:bCs/>
          <w:rPrChange w:id="594" w:author="Nithin Thomas" w:date="2021-10-01T13:44:00Z">
            <w:rPr/>
          </w:rPrChange>
        </w:rPr>
        <w:t>offer to specific regions and customers</w:t>
      </w:r>
      <w:ins w:id="595" w:author="Nithin Thomas" w:date="2021-09-30T12:13:00Z">
        <w:r w:rsidR="00531928">
          <w:t>.</w:t>
        </w:r>
      </w:ins>
    </w:p>
    <w:p w14:paraId="27A8FB78" w14:textId="6B4A1E24" w:rsidR="0015035B" w:rsidDel="00531928" w:rsidRDefault="0015035B">
      <w:pPr>
        <w:pStyle w:val="ListParagraph"/>
        <w:numPr>
          <w:ilvl w:val="0"/>
          <w:numId w:val="7"/>
        </w:numPr>
        <w:spacing w:line="276" w:lineRule="auto"/>
        <w:jc w:val="both"/>
        <w:rPr>
          <w:del w:id="596" w:author="Nithin Thomas" w:date="2021-09-30T12:14:00Z"/>
        </w:rPr>
        <w:pPrChange w:id="597" w:author="Nithin Thomas" w:date="2021-09-30T12:15:00Z">
          <w:pPr>
            <w:pStyle w:val="ListParagraph"/>
            <w:numPr>
              <w:numId w:val="7"/>
            </w:numPr>
            <w:ind w:hanging="360"/>
          </w:pPr>
        </w:pPrChange>
      </w:pPr>
      <w:r>
        <w:t xml:space="preserve">Company’s </w:t>
      </w:r>
      <w:r w:rsidRPr="00C143AF">
        <w:rPr>
          <w:b/>
          <w:bCs/>
          <w:rPrChange w:id="598" w:author="Nithin Thomas" w:date="2021-10-01T13:45:00Z">
            <w:rPr/>
          </w:rPrChange>
        </w:rPr>
        <w:t>historical sales record</w:t>
      </w:r>
      <w:r>
        <w:t xml:space="preserve">, </w:t>
      </w:r>
      <w:r w:rsidRPr="00B54EDE">
        <w:rPr>
          <w:b/>
          <w:bCs/>
          <w:rPrChange w:id="599" w:author="Nithin Thomas" w:date="2021-10-01T16:45:00Z">
            <w:rPr/>
          </w:rPrChange>
        </w:rPr>
        <w:t>online shopping records, and financial records</w:t>
      </w:r>
      <w:r>
        <w:t xml:space="preserve"> can be</w:t>
      </w:r>
      <w:ins w:id="600" w:author="Nithin Thomas" w:date="2021-09-30T12:14:00Z">
        <w:r w:rsidR="00531928">
          <w:t xml:space="preserve"> </w:t>
        </w:r>
      </w:ins>
    </w:p>
    <w:p w14:paraId="18C3E1D2" w14:textId="77777777" w:rsidR="0015035B" w:rsidRDefault="0015035B">
      <w:pPr>
        <w:pStyle w:val="ListParagraph"/>
        <w:numPr>
          <w:ilvl w:val="0"/>
          <w:numId w:val="7"/>
        </w:numPr>
        <w:spacing w:line="276" w:lineRule="auto"/>
        <w:jc w:val="both"/>
        <w:pPrChange w:id="601" w:author="Nithin Thomas" w:date="2021-09-30T12:15:00Z">
          <w:pPr>
            <w:pStyle w:val="ListParagraph"/>
            <w:numPr>
              <w:numId w:val="7"/>
            </w:numPr>
            <w:ind w:hanging="360"/>
          </w:pPr>
        </w:pPrChange>
      </w:pPr>
      <w:r>
        <w:t>used to analyze different demographic or gender to increase their popularity or sales.</w:t>
      </w:r>
    </w:p>
    <w:p w14:paraId="2DBAE3BF" w14:textId="74363BE8" w:rsidR="0015035B" w:rsidRDefault="0015035B">
      <w:pPr>
        <w:pStyle w:val="ListParagraph"/>
        <w:numPr>
          <w:ilvl w:val="0"/>
          <w:numId w:val="7"/>
        </w:numPr>
        <w:spacing w:line="276" w:lineRule="auto"/>
        <w:jc w:val="both"/>
        <w:pPrChange w:id="602" w:author="Nithin Thomas" w:date="2021-09-30T12:15:00Z">
          <w:pPr>
            <w:pStyle w:val="ListParagraph"/>
            <w:numPr>
              <w:numId w:val="7"/>
            </w:numPr>
            <w:ind w:hanging="360"/>
          </w:pPr>
        </w:pPrChange>
      </w:pPr>
      <w:r>
        <w:t xml:space="preserve">Designers need to focus on the </w:t>
      </w:r>
      <w:r w:rsidRPr="00C143AF">
        <w:rPr>
          <w:b/>
          <w:bCs/>
          <w:rPrChange w:id="603" w:author="Nithin Thomas" w:date="2021-10-01T13:45:00Z">
            <w:rPr/>
          </w:rPrChange>
        </w:rPr>
        <w:t>key features and kind of varieties</w:t>
      </w:r>
      <w:r>
        <w:t xml:space="preserve"> needed for the smartphone. They have a fixed set of resources like budget, time etc. Decisions should be </w:t>
      </w:r>
      <w:del w:id="604" w:author="Nithin Thomas" w:date="2021-10-01T16:46:00Z">
        <w:r w:rsidDel="00B54EDE">
          <w:delText xml:space="preserve">supported </w:delText>
        </w:r>
      </w:del>
      <w:ins w:id="605" w:author="Nithin Thomas" w:date="2021-10-01T16:46:00Z">
        <w:r w:rsidR="00B54EDE">
          <w:t xml:space="preserve">backed up </w:t>
        </w:r>
      </w:ins>
      <w:r>
        <w:t>by data to decide how many models they need to launch and also need to forecast sales.</w:t>
      </w:r>
    </w:p>
    <w:p w14:paraId="75BFE189" w14:textId="44AED6B9" w:rsidR="0015035B" w:rsidRDefault="0015035B">
      <w:pPr>
        <w:pStyle w:val="ListParagraph"/>
        <w:numPr>
          <w:ilvl w:val="0"/>
          <w:numId w:val="7"/>
        </w:numPr>
        <w:spacing w:line="276" w:lineRule="auto"/>
        <w:jc w:val="both"/>
        <w:pPrChange w:id="606" w:author="Nithin Thomas" w:date="2021-09-30T12:15:00Z">
          <w:pPr>
            <w:pStyle w:val="ListParagraph"/>
            <w:numPr>
              <w:numId w:val="7"/>
            </w:numPr>
            <w:ind w:hanging="360"/>
          </w:pPr>
        </w:pPrChange>
      </w:pPr>
      <w:r w:rsidRPr="00C143AF">
        <w:rPr>
          <w:b/>
          <w:bCs/>
          <w:rPrChange w:id="607" w:author="Nithin Thomas" w:date="2021-10-01T13:45:00Z">
            <w:rPr/>
          </w:rPrChange>
        </w:rPr>
        <w:t>Online polls and survey</w:t>
      </w:r>
      <w:r>
        <w:t xml:space="preserve"> analysis can be used.</w:t>
      </w:r>
    </w:p>
    <w:p w14:paraId="5D3C4C17" w14:textId="27B743FE" w:rsidR="0015035B" w:rsidRDefault="0015035B">
      <w:pPr>
        <w:pStyle w:val="ListParagraph"/>
        <w:numPr>
          <w:ilvl w:val="0"/>
          <w:numId w:val="7"/>
        </w:numPr>
        <w:spacing w:line="276" w:lineRule="auto"/>
        <w:jc w:val="both"/>
        <w:pPrChange w:id="608" w:author="Nithin Thomas" w:date="2021-09-30T12:15:00Z">
          <w:pPr>
            <w:pStyle w:val="ListParagraph"/>
            <w:numPr>
              <w:numId w:val="7"/>
            </w:numPr>
            <w:ind w:hanging="360"/>
          </w:pPr>
        </w:pPrChange>
      </w:pPr>
      <w:r>
        <w:t>Considering almost all the regions and vast online shopping, the flow of data would have a l</w:t>
      </w:r>
      <w:r w:rsidRPr="00B54EDE">
        <w:rPr>
          <w:b/>
          <w:bCs/>
          <w:rPrChange w:id="609" w:author="Nithin Thomas" w:date="2021-10-01T16:46:00Z">
            <w:rPr/>
          </w:rPrChange>
        </w:rPr>
        <w:t>arge volume and high velocity</w:t>
      </w:r>
      <w:r>
        <w:t>. Handling such a big data is not quite easy. So, this needs their own local storage space.</w:t>
      </w:r>
    </w:p>
    <w:p w14:paraId="6D3FE9FE" w14:textId="020BD0B5" w:rsidR="0015035B" w:rsidRDefault="0015035B">
      <w:pPr>
        <w:pStyle w:val="ListParagraph"/>
        <w:numPr>
          <w:ilvl w:val="0"/>
          <w:numId w:val="7"/>
        </w:numPr>
        <w:spacing w:line="276" w:lineRule="auto"/>
        <w:jc w:val="both"/>
        <w:pPrChange w:id="610" w:author="Nithin Thomas" w:date="2021-09-30T12:15:00Z">
          <w:pPr>
            <w:pStyle w:val="ListParagraph"/>
            <w:numPr>
              <w:numId w:val="7"/>
            </w:numPr>
            <w:ind w:hanging="360"/>
          </w:pPr>
        </w:pPrChange>
      </w:pPr>
      <w:r>
        <w:t xml:space="preserve">In this process depending on the variety of data, it is collected in </w:t>
      </w:r>
      <w:r w:rsidRPr="00B54EDE">
        <w:rPr>
          <w:b/>
          <w:bCs/>
          <w:rPrChange w:id="611" w:author="Nithin Thomas" w:date="2021-10-01T16:47:00Z">
            <w:rPr/>
          </w:rPrChange>
        </w:rPr>
        <w:t>different format</w:t>
      </w:r>
      <w:r>
        <w:t>.</w:t>
      </w:r>
    </w:p>
    <w:p w14:paraId="480094BB" w14:textId="77777777" w:rsidR="0015035B" w:rsidRDefault="0015035B">
      <w:pPr>
        <w:spacing w:line="276" w:lineRule="auto"/>
        <w:pPrChange w:id="612" w:author="Nithin Thomas" w:date="2021-09-30T12:06:00Z">
          <w:pPr/>
        </w:pPrChange>
      </w:pPr>
      <w:r>
        <w:t>Considering the above information data can be gathered in below formats:</w:t>
      </w:r>
    </w:p>
    <w:p w14:paraId="5956B3A8" w14:textId="0C6B99C1" w:rsidR="0015035B" w:rsidRDefault="0015035B">
      <w:pPr>
        <w:pStyle w:val="ListParagraph"/>
        <w:numPr>
          <w:ilvl w:val="0"/>
          <w:numId w:val="8"/>
        </w:numPr>
        <w:spacing w:line="276" w:lineRule="auto"/>
        <w:pPrChange w:id="613" w:author="Nithin Thomas" w:date="2021-09-30T12:06:00Z">
          <w:pPr>
            <w:pStyle w:val="ListParagraph"/>
            <w:numPr>
              <w:numId w:val="8"/>
            </w:numPr>
            <w:ind w:left="1080" w:hanging="360"/>
          </w:pPr>
        </w:pPrChange>
      </w:pPr>
      <w:r>
        <w:t>Images (jpeg, png, jfif, dng, gif)</w:t>
      </w:r>
    </w:p>
    <w:p w14:paraId="6E37192F" w14:textId="7E7D3453" w:rsidR="0015035B" w:rsidRDefault="0015035B">
      <w:pPr>
        <w:pStyle w:val="ListParagraph"/>
        <w:numPr>
          <w:ilvl w:val="0"/>
          <w:numId w:val="8"/>
        </w:numPr>
        <w:spacing w:line="276" w:lineRule="auto"/>
        <w:pPrChange w:id="614" w:author="Nithin Thomas" w:date="2021-09-30T12:06:00Z">
          <w:pPr>
            <w:pStyle w:val="ListParagraph"/>
            <w:numPr>
              <w:numId w:val="8"/>
            </w:numPr>
            <w:ind w:left="1080" w:hanging="360"/>
          </w:pPr>
        </w:pPrChange>
      </w:pPr>
      <w:r>
        <w:t>Text, documents, scripts (Html, doc, pdf, bmp xml)</w:t>
      </w:r>
    </w:p>
    <w:p w14:paraId="52CE0228" w14:textId="46988E25" w:rsidR="0015035B" w:rsidRDefault="0015035B">
      <w:pPr>
        <w:pStyle w:val="ListParagraph"/>
        <w:numPr>
          <w:ilvl w:val="0"/>
          <w:numId w:val="8"/>
        </w:numPr>
        <w:spacing w:line="276" w:lineRule="auto"/>
        <w:pPrChange w:id="615" w:author="Nithin Thomas" w:date="2021-09-30T12:06:00Z">
          <w:pPr>
            <w:pStyle w:val="ListParagraph"/>
            <w:numPr>
              <w:numId w:val="8"/>
            </w:numPr>
            <w:ind w:left="1080" w:hanging="360"/>
          </w:pPr>
        </w:pPrChange>
      </w:pPr>
      <w:r>
        <w:t>Excel file (csv, xlsx)</w:t>
      </w:r>
    </w:p>
    <w:p w14:paraId="44358987" w14:textId="2EE2CDFD" w:rsidR="0015035B" w:rsidRDefault="0015035B">
      <w:pPr>
        <w:pStyle w:val="ListParagraph"/>
        <w:numPr>
          <w:ilvl w:val="0"/>
          <w:numId w:val="8"/>
        </w:numPr>
        <w:spacing w:line="276" w:lineRule="auto"/>
        <w:pPrChange w:id="616" w:author="Nithin Thomas" w:date="2021-09-30T12:06:00Z">
          <w:pPr>
            <w:pStyle w:val="ListParagraph"/>
            <w:numPr>
              <w:numId w:val="8"/>
            </w:numPr>
            <w:ind w:left="1080" w:hanging="360"/>
          </w:pPr>
        </w:pPrChange>
      </w:pPr>
      <w:r>
        <w:t>Videos (mp4, mpg, avi, mxf)</w:t>
      </w:r>
    </w:p>
    <w:p w14:paraId="54E9E771" w14:textId="3A294139" w:rsidR="0015035B" w:rsidRDefault="0015035B">
      <w:pPr>
        <w:pStyle w:val="ListParagraph"/>
        <w:numPr>
          <w:ilvl w:val="0"/>
          <w:numId w:val="8"/>
        </w:numPr>
        <w:spacing w:line="276" w:lineRule="auto"/>
        <w:pPrChange w:id="617" w:author="Nithin Thomas" w:date="2021-09-30T12:06:00Z">
          <w:pPr>
            <w:pStyle w:val="ListParagraph"/>
            <w:numPr>
              <w:numId w:val="8"/>
            </w:numPr>
            <w:ind w:left="1080" w:hanging="360"/>
          </w:pPr>
        </w:pPrChange>
      </w:pPr>
      <w:r>
        <w:t>Graphic images (TIFF, JPEG2000, PNG, BMP, GIF)</w:t>
      </w:r>
    </w:p>
    <w:p w14:paraId="2C60CD5E" w14:textId="3E0EBECC" w:rsidR="0015035B" w:rsidRDefault="0015035B">
      <w:pPr>
        <w:pStyle w:val="ListParagraph"/>
        <w:numPr>
          <w:ilvl w:val="0"/>
          <w:numId w:val="8"/>
        </w:numPr>
        <w:spacing w:line="276" w:lineRule="auto"/>
        <w:pPrChange w:id="618" w:author="Nithin Thomas" w:date="2021-09-30T12:06:00Z">
          <w:pPr>
            <w:pStyle w:val="ListParagraph"/>
            <w:numPr>
              <w:numId w:val="8"/>
            </w:numPr>
            <w:ind w:left="1080" w:hanging="360"/>
          </w:pPr>
        </w:pPrChange>
      </w:pPr>
      <w:r>
        <w:lastRenderedPageBreak/>
        <w:t>Audio (WAVE, AIFF, MP3, MXF, FLAC)</w:t>
      </w:r>
    </w:p>
    <w:p w14:paraId="18B35788" w14:textId="110A454C" w:rsidR="0015035B" w:rsidRDefault="0015035B">
      <w:pPr>
        <w:pStyle w:val="ListParagraph"/>
        <w:numPr>
          <w:ilvl w:val="0"/>
          <w:numId w:val="8"/>
        </w:numPr>
        <w:spacing w:line="276" w:lineRule="auto"/>
        <w:pPrChange w:id="619" w:author="Nithin Thomas" w:date="2021-09-30T12:06:00Z">
          <w:pPr>
            <w:pStyle w:val="ListParagraph"/>
            <w:numPr>
              <w:numId w:val="8"/>
            </w:numPr>
            <w:ind w:left="1080" w:hanging="360"/>
          </w:pPr>
        </w:pPrChange>
      </w:pPr>
      <w:r>
        <w:t>Database (XML, CSV, TAB)</w:t>
      </w:r>
    </w:p>
    <w:p w14:paraId="52113E1D" w14:textId="77777777" w:rsidR="0015035B" w:rsidRDefault="0015035B">
      <w:pPr>
        <w:pStyle w:val="ListParagraph"/>
        <w:spacing w:line="276" w:lineRule="auto"/>
        <w:ind w:left="1080"/>
        <w:pPrChange w:id="620" w:author="Nithin Thomas" w:date="2021-09-30T12:06:00Z">
          <w:pPr>
            <w:pStyle w:val="ListParagraph"/>
            <w:ind w:left="1080"/>
          </w:pPr>
        </w:pPrChange>
      </w:pPr>
    </w:p>
    <w:p w14:paraId="16E163FF" w14:textId="5E6FE2A6" w:rsidR="0015035B" w:rsidRDefault="0015035B">
      <w:pPr>
        <w:pStyle w:val="ListParagraph"/>
        <w:numPr>
          <w:ilvl w:val="0"/>
          <w:numId w:val="9"/>
        </w:numPr>
        <w:spacing w:line="276" w:lineRule="auto"/>
        <w:jc w:val="both"/>
        <w:pPrChange w:id="621" w:author="Nithin Thomas" w:date="2021-09-30T12:16:00Z">
          <w:pPr>
            <w:pStyle w:val="ListParagraph"/>
            <w:numPr>
              <w:numId w:val="9"/>
            </w:numPr>
            <w:ind w:left="360" w:hanging="360"/>
          </w:pPr>
        </w:pPrChange>
      </w:pPr>
      <w:r>
        <w:t xml:space="preserve">Once the data is collected, it is </w:t>
      </w:r>
      <w:ins w:id="622" w:author="Nithin Thomas" w:date="2021-09-30T12:16:00Z">
        <w:r w:rsidR="00531928">
          <w:t>t</w:t>
        </w:r>
      </w:ins>
      <w:del w:id="623" w:author="Nithin Thomas" w:date="2021-09-30T12:16:00Z">
        <w:r w:rsidDel="00531928">
          <w:delText>T</w:delText>
        </w:r>
      </w:del>
      <w:r>
        <w:t xml:space="preserve">ransferred to a data storage and processing infrastructure for further </w:t>
      </w:r>
      <w:r w:rsidRPr="00C143AF">
        <w:rPr>
          <w:b/>
          <w:bCs/>
          <w:rPrChange w:id="624" w:author="Nithin Thomas" w:date="2021-10-01T13:45:00Z">
            <w:rPr/>
          </w:rPrChange>
        </w:rPr>
        <w:t>processing and analysis</w:t>
      </w:r>
      <w:r>
        <w:t>.</w:t>
      </w:r>
    </w:p>
    <w:p w14:paraId="47061995" w14:textId="2C287679" w:rsidR="0015035B" w:rsidRDefault="0015035B">
      <w:pPr>
        <w:pStyle w:val="ListParagraph"/>
        <w:numPr>
          <w:ilvl w:val="0"/>
          <w:numId w:val="9"/>
        </w:numPr>
        <w:spacing w:line="276" w:lineRule="auto"/>
        <w:jc w:val="both"/>
        <w:pPrChange w:id="625" w:author="Nithin Thomas" w:date="2021-09-30T12:16:00Z">
          <w:pPr>
            <w:pStyle w:val="ListParagraph"/>
            <w:numPr>
              <w:numId w:val="9"/>
            </w:numPr>
            <w:ind w:left="360" w:hanging="360"/>
          </w:pPr>
        </w:pPrChange>
      </w:pPr>
      <w:r>
        <w:t xml:space="preserve">While transferring the data the interim priority should be given to the </w:t>
      </w:r>
      <w:r w:rsidRPr="00C143AF">
        <w:rPr>
          <w:b/>
          <w:bCs/>
          <w:rPrChange w:id="626" w:author="Nithin Thomas" w:date="2021-10-01T13:45:00Z">
            <w:rPr/>
          </w:rPrChange>
        </w:rPr>
        <w:t>security</w:t>
      </w:r>
      <w:r>
        <w:t xml:space="preserve"> of the customer data. It should be alliance with the </w:t>
      </w:r>
      <w:r w:rsidRPr="00B54EDE">
        <w:rPr>
          <w:b/>
          <w:bCs/>
          <w:rPrChange w:id="627" w:author="Nithin Thomas" w:date="2021-10-01T16:47:00Z">
            <w:rPr/>
          </w:rPrChange>
        </w:rPr>
        <w:t>privacy policy of the company</w:t>
      </w:r>
      <w:r>
        <w:t xml:space="preserve"> and it will be </w:t>
      </w:r>
      <w:r w:rsidRPr="00B54EDE">
        <w:rPr>
          <w:b/>
          <w:bCs/>
          <w:rPrChange w:id="628" w:author="Nithin Thomas" w:date="2021-10-01T16:47:00Z">
            <w:rPr/>
          </w:rPrChange>
        </w:rPr>
        <w:t>end-to end encrypted</w:t>
      </w:r>
      <w:r>
        <w:t xml:space="preserve"> so that </w:t>
      </w:r>
      <w:r w:rsidRPr="00B54EDE">
        <w:rPr>
          <w:b/>
          <w:bCs/>
          <w:rPrChange w:id="629" w:author="Nithin Thomas" w:date="2021-10-01T16:47:00Z">
            <w:rPr/>
          </w:rPrChange>
        </w:rPr>
        <w:t>security is highly</w:t>
      </w:r>
      <w:r>
        <w:t xml:space="preserve"> followed.</w:t>
      </w:r>
    </w:p>
    <w:p w14:paraId="18AFAF3F" w14:textId="7A88BFA4" w:rsidR="0015035B" w:rsidDel="00401996" w:rsidRDefault="0015035B" w:rsidP="0015035B">
      <w:pPr>
        <w:rPr>
          <w:del w:id="630" w:author="Nithin Thomas" w:date="2021-09-30T12:16:00Z"/>
        </w:rPr>
      </w:pPr>
    </w:p>
    <w:p w14:paraId="6B2CE000" w14:textId="339A4FB8" w:rsidR="0015035B" w:rsidDel="00401996" w:rsidRDefault="0015035B" w:rsidP="0015035B">
      <w:pPr>
        <w:rPr>
          <w:del w:id="631" w:author="Nithin Thomas" w:date="2021-09-30T12:16:00Z"/>
        </w:rPr>
      </w:pPr>
    </w:p>
    <w:p w14:paraId="41F11917" w14:textId="595C59A0" w:rsidR="0015035B" w:rsidDel="00401996" w:rsidRDefault="0015035B" w:rsidP="0015035B">
      <w:pPr>
        <w:rPr>
          <w:del w:id="632" w:author="Nithin Thomas" w:date="2021-09-30T12:16:00Z"/>
        </w:rPr>
      </w:pPr>
    </w:p>
    <w:p w14:paraId="46E739E6" w14:textId="77777777" w:rsidR="0015035B" w:rsidRPr="00D843CC" w:rsidRDefault="0015035B" w:rsidP="0015035B">
      <w:pPr>
        <w:rPr>
          <w:color w:val="1F3864" w:themeColor="accent1" w:themeShade="80"/>
        </w:rPr>
      </w:pPr>
    </w:p>
    <w:p w14:paraId="2D1C60BF" w14:textId="77896240" w:rsidR="0015035B" w:rsidRPr="00D843CC" w:rsidRDefault="00A73D3D" w:rsidP="0015035B">
      <w:pPr>
        <w:pStyle w:val="Heading1"/>
        <w:ind w:left="0"/>
        <w:rPr>
          <w:ins w:id="633" w:author="Nithin Thomas" w:date="2021-09-30T12:16:00Z"/>
          <w:b/>
          <w:bCs/>
          <w:color w:val="1F3864" w:themeColor="accent1" w:themeShade="80"/>
          <w:sz w:val="24"/>
          <w:szCs w:val="24"/>
        </w:rPr>
      </w:pPr>
      <w:bookmarkStart w:id="634" w:name="_Toc84000147"/>
      <w:r w:rsidRPr="00D843CC">
        <w:rPr>
          <w:b/>
          <w:bCs/>
          <w:color w:val="1F3864" w:themeColor="accent1" w:themeShade="80"/>
          <w:sz w:val="24"/>
          <w:szCs w:val="24"/>
        </w:rPr>
        <w:t>3.3 Data Pre-Processing</w:t>
      </w:r>
      <w:bookmarkEnd w:id="634"/>
    </w:p>
    <w:p w14:paraId="2194E26D" w14:textId="77777777" w:rsidR="00401996" w:rsidRPr="00401996" w:rsidRDefault="00401996" w:rsidP="0015035B">
      <w:pPr>
        <w:pStyle w:val="Heading1"/>
        <w:ind w:left="0"/>
        <w:rPr>
          <w:b/>
          <w:bCs/>
          <w:color w:val="1F3864" w:themeColor="accent1" w:themeShade="80"/>
          <w:sz w:val="12"/>
          <w:szCs w:val="12"/>
          <w:rPrChange w:id="635" w:author="Nithin Thomas" w:date="2021-09-30T12:16:00Z">
            <w:rPr/>
          </w:rPrChange>
        </w:rPr>
      </w:pPr>
    </w:p>
    <w:p w14:paraId="7F582B14" w14:textId="77777777" w:rsidR="0015035B" w:rsidRDefault="00425321">
      <w:pPr>
        <w:pStyle w:val="ListParagraph"/>
        <w:numPr>
          <w:ilvl w:val="0"/>
          <w:numId w:val="23"/>
        </w:numPr>
        <w:spacing w:line="360" w:lineRule="auto"/>
        <w:jc w:val="both"/>
        <w:pPrChange w:id="636" w:author="Nithin Thomas" w:date="2021-09-30T12:17:00Z">
          <w:pPr>
            <w:pStyle w:val="ListParagraph"/>
            <w:numPr>
              <w:numId w:val="23"/>
            </w:numPr>
            <w:ind w:left="450" w:hanging="360"/>
          </w:pPr>
        </w:pPrChange>
      </w:pPr>
      <w:r w:rsidRPr="00530762">
        <w:t xml:space="preserve">The data collected from various data sources may be </w:t>
      </w:r>
      <w:r w:rsidRPr="00C143AF">
        <w:rPr>
          <w:b/>
          <w:bCs/>
          <w:rPrChange w:id="637" w:author="Nithin Thomas" w:date="2021-10-01T13:45:00Z">
            <w:rPr/>
          </w:rPrChange>
        </w:rPr>
        <w:t>redundant, noisy and inconsistent</w:t>
      </w:r>
      <w:r w:rsidRPr="00530762">
        <w:t>, hence, in this phase; the data is pre-processed to improve the data quality required for analysis.</w:t>
      </w:r>
    </w:p>
    <w:p w14:paraId="4D04396F" w14:textId="6DAAA0BC" w:rsidR="0015035B" w:rsidRDefault="00425321">
      <w:pPr>
        <w:pStyle w:val="ListParagraph"/>
        <w:numPr>
          <w:ilvl w:val="0"/>
          <w:numId w:val="23"/>
        </w:numPr>
        <w:spacing w:line="360" w:lineRule="auto"/>
        <w:jc w:val="both"/>
        <w:pPrChange w:id="638" w:author="Nithin Thomas" w:date="2021-09-30T12:17:00Z">
          <w:pPr>
            <w:pStyle w:val="ListParagraph"/>
            <w:numPr>
              <w:numId w:val="23"/>
            </w:numPr>
            <w:ind w:left="450" w:hanging="360"/>
          </w:pPr>
        </w:pPrChange>
      </w:pPr>
      <w:r w:rsidRPr="00530762">
        <w:t xml:space="preserve">This also helps to improve the accuracy of the analysis and </w:t>
      </w:r>
      <w:r w:rsidRPr="00C143AF">
        <w:rPr>
          <w:b/>
          <w:bCs/>
          <w:rPrChange w:id="639" w:author="Nithin Thomas" w:date="2021-10-01T13:45:00Z">
            <w:rPr/>
          </w:rPrChange>
        </w:rPr>
        <w:t>reduce the storage expenses</w:t>
      </w:r>
      <w:r w:rsidRPr="00530762">
        <w:t>.</w:t>
      </w:r>
    </w:p>
    <w:p w14:paraId="45E537D2" w14:textId="77777777" w:rsidR="0015035B" w:rsidRDefault="0015035B" w:rsidP="0015035B">
      <w:pPr>
        <w:pStyle w:val="Heading1"/>
        <w:ind w:left="0"/>
        <w:rPr>
          <w:sz w:val="24"/>
          <w:szCs w:val="24"/>
        </w:rPr>
      </w:pPr>
    </w:p>
    <w:p w14:paraId="38A8533D" w14:textId="7D6F6B32" w:rsidR="00425321" w:rsidRDefault="00425321" w:rsidP="00EC5D6A">
      <w:r w:rsidRPr="00F9338B">
        <w:t>The data can be pre-processed with the help of following steps:</w:t>
      </w:r>
    </w:p>
    <w:p w14:paraId="36705E0B" w14:textId="5FB897C0" w:rsidR="00BC14D8" w:rsidRPr="00D843CC" w:rsidDel="00401996" w:rsidRDefault="00401996">
      <w:pPr>
        <w:rPr>
          <w:del w:id="640" w:author="Nithin Thomas" w:date="2021-09-30T12:17:00Z"/>
          <w:b/>
          <w:bCs/>
          <w:color w:val="1F3864" w:themeColor="accent1" w:themeShade="80"/>
          <w:sz w:val="24"/>
          <w:szCs w:val="24"/>
          <w:rPrChange w:id="641" w:author="Nithin Thomas" w:date="2021-10-01T14:08:00Z">
            <w:rPr>
              <w:del w:id="642" w:author="Nithin Thomas" w:date="2021-09-30T12:17:00Z"/>
            </w:rPr>
          </w:rPrChange>
        </w:rPr>
        <w:pPrChange w:id="643" w:author="Nithin Thomas" w:date="2021-09-30T12:40:00Z">
          <w:pPr>
            <w:pStyle w:val="Heading1"/>
            <w:ind w:left="0"/>
          </w:pPr>
        </w:pPrChange>
      </w:pPr>
      <w:ins w:id="644" w:author="Nithin Thomas" w:date="2021-09-30T12:17:00Z">
        <w:r w:rsidRPr="00D843CC">
          <w:rPr>
            <w:b/>
            <w:bCs/>
            <w:color w:val="1F3864" w:themeColor="accent1" w:themeShade="80"/>
            <w:sz w:val="24"/>
            <w:szCs w:val="24"/>
            <w:rPrChange w:id="645" w:author="Nithin Thomas" w:date="2021-10-01T14:08:00Z">
              <w:rPr/>
            </w:rPrChange>
          </w:rPr>
          <w:t xml:space="preserve">3.3.1 </w:t>
        </w:r>
      </w:ins>
    </w:p>
    <w:p w14:paraId="0217A07F" w14:textId="78FBF838" w:rsidR="00BC14D8" w:rsidRPr="00D843CC" w:rsidRDefault="00BC14D8">
      <w:pPr>
        <w:rPr>
          <w:ins w:id="646" w:author="Nithin Thomas" w:date="2021-09-30T12:17:00Z"/>
          <w:b/>
          <w:bCs/>
          <w:color w:val="1F3864" w:themeColor="accent1" w:themeShade="80"/>
          <w:rPrChange w:id="647" w:author="Nithin Thomas" w:date="2021-10-01T14:08:00Z">
            <w:rPr>
              <w:ins w:id="648" w:author="Nithin Thomas" w:date="2021-09-30T12:17:00Z"/>
            </w:rPr>
          </w:rPrChange>
        </w:rPr>
        <w:pPrChange w:id="649" w:author="Nithin Thomas" w:date="2021-09-30T12:40:00Z">
          <w:pPr>
            <w:pStyle w:val="Heading3"/>
            <w:ind w:left="720"/>
          </w:pPr>
        </w:pPrChange>
      </w:pPr>
      <w:r w:rsidRPr="00D843CC">
        <w:rPr>
          <w:b/>
          <w:bCs/>
          <w:color w:val="1F3864" w:themeColor="accent1" w:themeShade="80"/>
          <w:sz w:val="24"/>
          <w:szCs w:val="24"/>
          <w:rPrChange w:id="650" w:author="Nithin Thomas" w:date="2021-10-01T14:08:00Z">
            <w:rPr/>
          </w:rPrChange>
        </w:rPr>
        <w:t>Integration</w:t>
      </w:r>
    </w:p>
    <w:p w14:paraId="756E8503" w14:textId="77777777" w:rsidR="00401996" w:rsidRPr="00401996" w:rsidRDefault="00401996">
      <w:pPr>
        <w:rPr>
          <w:sz w:val="2"/>
          <w:szCs w:val="2"/>
          <w:rPrChange w:id="651" w:author="Nithin Thomas" w:date="2021-09-30T12:17:00Z">
            <w:rPr/>
          </w:rPrChange>
        </w:rPr>
        <w:pPrChange w:id="652" w:author="Nithin Thomas" w:date="2021-09-30T12:17:00Z">
          <w:pPr>
            <w:pStyle w:val="ListParagraph"/>
            <w:numPr>
              <w:numId w:val="15"/>
            </w:numPr>
            <w:spacing w:line="360" w:lineRule="auto"/>
            <w:ind w:hanging="360"/>
            <w:jc w:val="both"/>
          </w:pPr>
        </w:pPrChange>
      </w:pPr>
    </w:p>
    <w:p w14:paraId="5F74D0D2" w14:textId="63417F91" w:rsidR="00BC14D8" w:rsidRPr="00454727" w:rsidRDefault="00BC14D8" w:rsidP="00BC14D8">
      <w:pPr>
        <w:spacing w:line="360" w:lineRule="auto"/>
        <w:jc w:val="both"/>
        <w:rPr>
          <w:rFonts w:cstheme="minorHAnsi"/>
          <w:color w:val="000000" w:themeColor="text1"/>
          <w:sz w:val="24"/>
          <w:szCs w:val="24"/>
        </w:rPr>
      </w:pPr>
      <w:r w:rsidRPr="00454727">
        <w:rPr>
          <w:rFonts w:cstheme="minorHAnsi"/>
          <w:color w:val="000000" w:themeColor="text1"/>
          <w:sz w:val="24"/>
          <w:szCs w:val="24"/>
        </w:rPr>
        <w:t>This data pre-processing step involves in combining data collected from different sources an</w:t>
      </w:r>
      <w:ins w:id="653" w:author="Nithin Thomas" w:date="2021-09-30T12:19:00Z">
        <w:r w:rsidR="00401996">
          <w:rPr>
            <w:rFonts w:cstheme="minorHAnsi"/>
            <w:color w:val="000000" w:themeColor="text1"/>
            <w:sz w:val="24"/>
            <w:szCs w:val="24"/>
          </w:rPr>
          <w:t>d</w:t>
        </w:r>
      </w:ins>
      <w:r w:rsidRPr="00454727">
        <w:rPr>
          <w:rFonts w:cstheme="minorHAnsi"/>
          <w:color w:val="000000" w:themeColor="text1"/>
          <w:sz w:val="24"/>
          <w:szCs w:val="24"/>
        </w:rPr>
        <w:t xml:space="preserve"> provid</w:t>
      </w:r>
      <w:ins w:id="654" w:author="Nithin Thomas" w:date="2021-09-30T12:19:00Z">
        <w:r w:rsidR="00401996">
          <w:rPr>
            <w:rFonts w:cstheme="minorHAnsi"/>
            <w:color w:val="000000" w:themeColor="text1"/>
            <w:sz w:val="24"/>
            <w:szCs w:val="24"/>
          </w:rPr>
          <w:t>e</w:t>
        </w:r>
      </w:ins>
      <w:del w:id="655" w:author="Nithin Thomas" w:date="2021-09-30T12:19:00Z">
        <w:r w:rsidRPr="00454727" w:rsidDel="00401996">
          <w:rPr>
            <w:rFonts w:cstheme="minorHAnsi"/>
            <w:color w:val="000000" w:themeColor="text1"/>
            <w:sz w:val="24"/>
            <w:szCs w:val="24"/>
          </w:rPr>
          <w:delText>ing</w:delText>
        </w:r>
      </w:del>
      <w:r w:rsidRPr="00454727">
        <w:rPr>
          <w:rFonts w:cstheme="minorHAnsi"/>
          <w:color w:val="000000" w:themeColor="text1"/>
          <w:sz w:val="24"/>
          <w:szCs w:val="24"/>
        </w:rPr>
        <w:t xml:space="preserve"> users with a standard format.</w:t>
      </w:r>
    </w:p>
    <w:p w14:paraId="1F7BFA56" w14:textId="77777777" w:rsidR="00BC14D8" w:rsidRPr="00454727" w:rsidRDefault="00BC14D8" w:rsidP="00BC14D8">
      <w:pPr>
        <w:spacing w:line="360" w:lineRule="auto"/>
        <w:jc w:val="both"/>
        <w:rPr>
          <w:rFonts w:cstheme="minorHAnsi"/>
          <w:color w:val="000000" w:themeColor="text1"/>
          <w:sz w:val="24"/>
          <w:szCs w:val="24"/>
        </w:rPr>
      </w:pPr>
      <w:r w:rsidRPr="00454727">
        <w:rPr>
          <w:rFonts w:cstheme="minorHAnsi"/>
          <w:color w:val="000000" w:themeColor="text1"/>
          <w:sz w:val="24"/>
          <w:szCs w:val="24"/>
        </w:rPr>
        <w:t>Some integration techniques are:</w:t>
      </w:r>
    </w:p>
    <w:p w14:paraId="723F6AE3" w14:textId="77777777" w:rsidR="00BC14D8" w:rsidRPr="00454727" w:rsidRDefault="00BC14D8" w:rsidP="00724772">
      <w:pPr>
        <w:pStyle w:val="ListParagraph"/>
        <w:numPr>
          <w:ilvl w:val="0"/>
          <w:numId w:val="16"/>
        </w:numPr>
        <w:spacing w:line="360" w:lineRule="auto"/>
        <w:jc w:val="both"/>
        <w:rPr>
          <w:rFonts w:cstheme="minorHAnsi"/>
          <w:color w:val="000000" w:themeColor="text1"/>
          <w:sz w:val="24"/>
          <w:szCs w:val="24"/>
        </w:rPr>
      </w:pPr>
      <w:r w:rsidRPr="00454727">
        <w:rPr>
          <w:rFonts w:cstheme="minorHAnsi"/>
          <w:color w:val="000000" w:themeColor="text1"/>
          <w:sz w:val="24"/>
          <w:szCs w:val="24"/>
        </w:rPr>
        <w:t xml:space="preserve">Since the company is large, the data collected is uncontrollable by simple techniques. It needs </w:t>
      </w:r>
      <w:r w:rsidRPr="00C143AF">
        <w:rPr>
          <w:rFonts w:cstheme="minorHAnsi"/>
          <w:b/>
          <w:bCs/>
          <w:color w:val="000000" w:themeColor="text1"/>
          <w:sz w:val="24"/>
          <w:szCs w:val="24"/>
          <w:rPrChange w:id="656" w:author="Nithin Thomas" w:date="2021-10-01T13:46:00Z">
            <w:rPr>
              <w:rFonts w:cstheme="minorHAnsi"/>
              <w:color w:val="000000" w:themeColor="text1"/>
              <w:sz w:val="24"/>
              <w:szCs w:val="24"/>
            </w:rPr>
          </w:rPrChange>
        </w:rPr>
        <w:t>high end data integration tools</w:t>
      </w:r>
      <w:r w:rsidRPr="00454727">
        <w:rPr>
          <w:rFonts w:cstheme="minorHAnsi"/>
          <w:color w:val="000000" w:themeColor="text1"/>
          <w:sz w:val="24"/>
          <w:szCs w:val="24"/>
        </w:rPr>
        <w:t xml:space="preserve"> to integrate data from more discrepant source. </w:t>
      </w:r>
    </w:p>
    <w:p w14:paraId="05F488C5" w14:textId="77777777" w:rsidR="00BC14D8" w:rsidRPr="00454727" w:rsidRDefault="00BC14D8" w:rsidP="00724772">
      <w:pPr>
        <w:pStyle w:val="ListParagraph"/>
        <w:numPr>
          <w:ilvl w:val="0"/>
          <w:numId w:val="16"/>
        </w:numPr>
        <w:spacing w:line="360" w:lineRule="auto"/>
        <w:jc w:val="both"/>
        <w:rPr>
          <w:rFonts w:cstheme="minorHAnsi"/>
          <w:color w:val="000000" w:themeColor="text1"/>
          <w:sz w:val="24"/>
          <w:szCs w:val="24"/>
        </w:rPr>
      </w:pPr>
      <w:r w:rsidRPr="00454727">
        <w:rPr>
          <w:rFonts w:cstheme="minorHAnsi"/>
          <w:color w:val="000000" w:themeColor="text1"/>
          <w:sz w:val="24"/>
          <w:szCs w:val="24"/>
        </w:rPr>
        <w:t xml:space="preserve">The company can use a </w:t>
      </w:r>
      <w:r w:rsidRPr="00C143AF">
        <w:rPr>
          <w:rFonts w:cstheme="minorHAnsi"/>
          <w:b/>
          <w:bCs/>
          <w:color w:val="000000" w:themeColor="text1"/>
          <w:sz w:val="24"/>
          <w:szCs w:val="24"/>
          <w:rPrChange w:id="657" w:author="Nithin Thomas" w:date="2021-10-01T13:46:00Z">
            <w:rPr>
              <w:rFonts w:cstheme="minorHAnsi"/>
              <w:color w:val="000000" w:themeColor="text1"/>
              <w:sz w:val="24"/>
              <w:szCs w:val="24"/>
            </w:rPr>
          </w:rPrChange>
        </w:rPr>
        <w:t>data warehousing approach</w:t>
      </w:r>
      <w:r w:rsidRPr="00454727">
        <w:rPr>
          <w:rFonts w:cstheme="minorHAnsi"/>
          <w:color w:val="000000" w:themeColor="text1"/>
          <w:sz w:val="24"/>
          <w:szCs w:val="24"/>
        </w:rPr>
        <w:t xml:space="preserve">, which </w:t>
      </w:r>
      <w:r w:rsidRPr="00C143AF">
        <w:rPr>
          <w:rFonts w:cstheme="minorHAnsi"/>
          <w:b/>
          <w:bCs/>
          <w:color w:val="000000" w:themeColor="text1"/>
          <w:sz w:val="24"/>
          <w:szCs w:val="24"/>
          <w:rPrChange w:id="658" w:author="Nithin Thomas" w:date="2021-10-01T13:46:00Z">
            <w:rPr>
              <w:rFonts w:cstheme="minorHAnsi"/>
              <w:color w:val="000000" w:themeColor="text1"/>
              <w:sz w:val="24"/>
              <w:szCs w:val="24"/>
            </w:rPr>
          </w:rPrChange>
        </w:rPr>
        <w:t xml:space="preserve">extracts, transforms, and loads </w:t>
      </w:r>
      <w:r w:rsidRPr="00454727">
        <w:rPr>
          <w:rFonts w:cstheme="minorHAnsi"/>
          <w:color w:val="000000" w:themeColor="text1"/>
          <w:sz w:val="24"/>
          <w:szCs w:val="24"/>
        </w:rPr>
        <w:t>data from heterogeneous sources into a unique view schema so data from different sources become compatible.</w:t>
      </w:r>
    </w:p>
    <w:p w14:paraId="112F9C40" w14:textId="77777777" w:rsidR="00BC14D8" w:rsidRPr="00454727" w:rsidRDefault="00BC14D8" w:rsidP="00724772">
      <w:pPr>
        <w:pStyle w:val="ListParagraph"/>
        <w:numPr>
          <w:ilvl w:val="0"/>
          <w:numId w:val="16"/>
        </w:numPr>
        <w:spacing w:line="360" w:lineRule="auto"/>
        <w:jc w:val="both"/>
        <w:rPr>
          <w:rFonts w:cstheme="minorHAnsi"/>
          <w:color w:val="000000" w:themeColor="text1"/>
          <w:sz w:val="24"/>
          <w:szCs w:val="24"/>
        </w:rPr>
      </w:pPr>
      <w:r w:rsidRPr="00454727">
        <w:rPr>
          <w:rFonts w:cstheme="minorHAnsi"/>
          <w:color w:val="000000" w:themeColor="text1"/>
          <w:sz w:val="24"/>
          <w:szCs w:val="24"/>
        </w:rPr>
        <w:t xml:space="preserve">The data warehouse approach is </w:t>
      </w:r>
      <w:r w:rsidRPr="00C143AF">
        <w:rPr>
          <w:rFonts w:cstheme="minorHAnsi"/>
          <w:b/>
          <w:bCs/>
          <w:color w:val="000000" w:themeColor="text1"/>
          <w:sz w:val="24"/>
          <w:szCs w:val="24"/>
          <w:rPrChange w:id="659" w:author="Nithin Thomas" w:date="2021-10-01T13:46:00Z">
            <w:rPr>
              <w:rFonts w:cstheme="minorHAnsi"/>
              <w:color w:val="000000" w:themeColor="text1"/>
              <w:sz w:val="24"/>
              <w:szCs w:val="24"/>
            </w:rPr>
          </w:rPrChange>
        </w:rPr>
        <w:t>less feasible</w:t>
      </w:r>
      <w:r w:rsidRPr="00454727">
        <w:rPr>
          <w:rFonts w:cstheme="minorHAnsi"/>
          <w:color w:val="000000" w:themeColor="text1"/>
          <w:sz w:val="24"/>
          <w:szCs w:val="24"/>
        </w:rPr>
        <w:t xml:space="preserve"> for data sets that are frequently updated, requiring the </w:t>
      </w:r>
      <w:r w:rsidRPr="00C143AF">
        <w:rPr>
          <w:rFonts w:cstheme="minorHAnsi"/>
          <w:b/>
          <w:bCs/>
          <w:color w:val="000000" w:themeColor="text1"/>
          <w:sz w:val="24"/>
          <w:szCs w:val="24"/>
          <w:rPrChange w:id="660" w:author="Nithin Thomas" w:date="2021-10-01T13:46:00Z">
            <w:rPr>
              <w:rFonts w:cstheme="minorHAnsi"/>
              <w:color w:val="000000" w:themeColor="text1"/>
              <w:sz w:val="24"/>
              <w:szCs w:val="24"/>
            </w:rPr>
          </w:rPrChange>
        </w:rPr>
        <w:t>extract, transform, load (ETL)</w:t>
      </w:r>
      <w:r w:rsidRPr="00454727">
        <w:rPr>
          <w:rFonts w:cstheme="minorHAnsi"/>
          <w:color w:val="000000" w:themeColor="text1"/>
          <w:sz w:val="24"/>
          <w:szCs w:val="24"/>
        </w:rPr>
        <w:t xml:space="preserve"> process to be continuously re-executed for synchronization.</w:t>
      </w:r>
    </w:p>
    <w:p w14:paraId="6A89FCF1" w14:textId="77777777" w:rsidR="00BC14D8" w:rsidRPr="00454727" w:rsidRDefault="00BC14D8" w:rsidP="00724772">
      <w:pPr>
        <w:pStyle w:val="ListParagraph"/>
        <w:numPr>
          <w:ilvl w:val="0"/>
          <w:numId w:val="16"/>
        </w:numPr>
        <w:spacing w:line="360" w:lineRule="auto"/>
        <w:jc w:val="both"/>
        <w:rPr>
          <w:rFonts w:cstheme="minorHAnsi"/>
          <w:color w:val="000000" w:themeColor="text1"/>
          <w:sz w:val="24"/>
          <w:szCs w:val="24"/>
        </w:rPr>
      </w:pPr>
      <w:r w:rsidRPr="00454727">
        <w:rPr>
          <w:rFonts w:cstheme="minorHAnsi"/>
          <w:color w:val="000000" w:themeColor="text1"/>
          <w:sz w:val="24"/>
          <w:szCs w:val="24"/>
        </w:rPr>
        <w:t xml:space="preserve">The above techniques help company to integrate data </w:t>
      </w:r>
      <w:r w:rsidRPr="00C143AF">
        <w:rPr>
          <w:rFonts w:cstheme="minorHAnsi"/>
          <w:b/>
          <w:bCs/>
          <w:color w:val="000000" w:themeColor="text1"/>
          <w:sz w:val="24"/>
          <w:szCs w:val="24"/>
          <w:rPrChange w:id="661" w:author="Nithin Thomas" w:date="2021-10-01T13:47:00Z">
            <w:rPr>
              <w:rFonts w:cstheme="minorHAnsi"/>
              <w:color w:val="000000" w:themeColor="text1"/>
              <w:sz w:val="24"/>
              <w:szCs w:val="24"/>
            </w:rPr>
          </w:rPrChange>
        </w:rPr>
        <w:t>easily and efficiently</w:t>
      </w:r>
      <w:r w:rsidRPr="00454727">
        <w:rPr>
          <w:rFonts w:cstheme="minorHAnsi"/>
          <w:color w:val="000000" w:themeColor="text1"/>
          <w:sz w:val="24"/>
          <w:szCs w:val="24"/>
        </w:rPr>
        <w:t>.</w:t>
      </w:r>
    </w:p>
    <w:p w14:paraId="04DA039E" w14:textId="62C7CC02" w:rsidR="0026095F" w:rsidRDefault="00BC14D8" w:rsidP="00401996">
      <w:pPr>
        <w:jc w:val="center"/>
        <w:rPr>
          <w:ins w:id="662" w:author="Nithin Thomas" w:date="2021-09-30T12:20:00Z"/>
        </w:rPr>
      </w:pPr>
      <w:r w:rsidRPr="00E061BD">
        <w:rPr>
          <w:noProof/>
        </w:rPr>
        <w:lastRenderedPageBreak/>
        <w:drawing>
          <wp:inline distT="0" distB="0" distL="0" distR="0" wp14:anchorId="276FC730" wp14:editId="063947D2">
            <wp:extent cx="2933700" cy="19614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946" cy="1962954"/>
                    </a:xfrm>
                    <a:prstGeom prst="rect">
                      <a:avLst/>
                    </a:prstGeom>
                    <a:noFill/>
                    <a:ln>
                      <a:noFill/>
                    </a:ln>
                  </pic:spPr>
                </pic:pic>
              </a:graphicData>
            </a:graphic>
          </wp:inline>
        </w:drawing>
      </w:r>
    </w:p>
    <w:p w14:paraId="25EA414B" w14:textId="1FD286D3" w:rsidR="00401996" w:rsidRPr="00401996" w:rsidDel="00401996" w:rsidRDefault="00401996">
      <w:pPr>
        <w:jc w:val="center"/>
        <w:rPr>
          <w:del w:id="663" w:author="Nithin Thomas" w:date="2021-09-30T12:20:00Z"/>
          <w:i/>
          <w:iCs/>
          <w:sz w:val="20"/>
          <w:szCs w:val="20"/>
          <w:rPrChange w:id="664" w:author="Nithin Thomas" w:date="2021-09-30T12:20:00Z">
            <w:rPr>
              <w:del w:id="665" w:author="Nithin Thomas" w:date="2021-09-30T12:20:00Z"/>
            </w:rPr>
          </w:rPrChange>
        </w:rPr>
        <w:pPrChange w:id="666" w:author="Nithin Thomas" w:date="2021-09-30T12:20:00Z">
          <w:pPr/>
        </w:pPrChange>
      </w:pPr>
      <w:ins w:id="667" w:author="Nithin Thomas" w:date="2021-09-30T12:20:00Z">
        <w:r w:rsidRPr="00401996">
          <w:rPr>
            <w:i/>
            <w:iCs/>
            <w:sz w:val="20"/>
            <w:szCs w:val="20"/>
            <w:rPrChange w:id="668" w:author="Nithin Thomas" w:date="2021-09-30T12:20:00Z">
              <w:rPr/>
            </w:rPrChange>
          </w:rPr>
          <w:t>Figure 3.3.1</w:t>
        </w:r>
      </w:ins>
      <w:ins w:id="669" w:author="Nithin Thomas" w:date="2021-09-30T12:53:00Z">
        <w:r w:rsidR="00BF2184">
          <w:rPr>
            <w:i/>
            <w:iCs/>
            <w:sz w:val="20"/>
            <w:szCs w:val="20"/>
          </w:rPr>
          <w:t xml:space="preserve">Simple Schematic Diagram of </w:t>
        </w:r>
      </w:ins>
      <w:ins w:id="670" w:author="Nithin Thomas" w:date="2021-09-30T17:22:00Z">
        <w:r w:rsidR="00CE003C">
          <w:rPr>
            <w:i/>
            <w:iCs/>
            <w:sz w:val="20"/>
            <w:szCs w:val="20"/>
          </w:rPr>
          <w:t xml:space="preserve">a </w:t>
        </w:r>
        <w:r w:rsidR="00CE003C" w:rsidRPr="00401996">
          <w:rPr>
            <w:i/>
            <w:iCs/>
            <w:sz w:val="20"/>
            <w:szCs w:val="20"/>
          </w:rPr>
          <w:t>Data</w:t>
        </w:r>
      </w:ins>
      <w:ins w:id="671" w:author="Nithin Thomas" w:date="2021-09-30T12:20:00Z">
        <w:r w:rsidRPr="00401996">
          <w:rPr>
            <w:i/>
            <w:iCs/>
            <w:sz w:val="20"/>
            <w:szCs w:val="20"/>
            <w:rPrChange w:id="672" w:author="Nithin Thomas" w:date="2021-09-30T12:20:00Z">
              <w:rPr/>
            </w:rPrChange>
          </w:rPr>
          <w:t xml:space="preserve"> </w:t>
        </w:r>
      </w:ins>
      <w:ins w:id="673" w:author="Nithin Thomas" w:date="2021-09-30T12:54:00Z">
        <w:r w:rsidR="00BF2184">
          <w:rPr>
            <w:i/>
            <w:iCs/>
            <w:sz w:val="20"/>
            <w:szCs w:val="20"/>
          </w:rPr>
          <w:t>Warehouse</w:t>
        </w:r>
      </w:ins>
    </w:p>
    <w:p w14:paraId="728BB02B" w14:textId="77777777" w:rsidR="00BC14D8" w:rsidDel="00401996" w:rsidRDefault="00BC14D8" w:rsidP="0026095F">
      <w:pPr>
        <w:pStyle w:val="ListParagraph"/>
        <w:spacing w:line="480" w:lineRule="auto"/>
        <w:ind w:left="360"/>
        <w:jc w:val="both"/>
        <w:rPr>
          <w:del w:id="674" w:author="Nithin Thomas" w:date="2021-09-30T12:20:00Z"/>
          <w:b/>
          <w:bCs/>
          <w:color w:val="000000" w:themeColor="text1"/>
          <w:sz w:val="24"/>
          <w:szCs w:val="24"/>
        </w:rPr>
      </w:pPr>
    </w:p>
    <w:p w14:paraId="32C8429C" w14:textId="77777777" w:rsidR="00BC14D8" w:rsidRDefault="00BC14D8">
      <w:pPr>
        <w:jc w:val="center"/>
        <w:pPrChange w:id="675" w:author="Nithin Thomas" w:date="2021-09-30T12:20:00Z">
          <w:pPr>
            <w:pStyle w:val="ListParagraph"/>
            <w:spacing w:line="480" w:lineRule="auto"/>
            <w:ind w:left="360"/>
            <w:jc w:val="both"/>
          </w:pPr>
        </w:pPrChange>
      </w:pPr>
    </w:p>
    <w:p w14:paraId="6AB7E416" w14:textId="73F25588" w:rsidR="0026095F" w:rsidRPr="00667206" w:rsidRDefault="0026095F" w:rsidP="0026095F">
      <w:pPr>
        <w:pStyle w:val="ListParagraph"/>
        <w:spacing w:line="480" w:lineRule="auto"/>
        <w:ind w:left="360"/>
        <w:jc w:val="both"/>
        <w:rPr>
          <w:b/>
          <w:bCs/>
          <w:color w:val="1F3864" w:themeColor="accent1" w:themeShade="80"/>
          <w:sz w:val="24"/>
          <w:szCs w:val="24"/>
          <w:rPrChange w:id="676" w:author="Nithin Thomas" w:date="2021-09-30T12:22:00Z">
            <w:rPr>
              <w:b/>
              <w:bCs/>
              <w:color w:val="000000" w:themeColor="text1"/>
              <w:sz w:val="24"/>
              <w:szCs w:val="24"/>
            </w:rPr>
          </w:rPrChange>
        </w:rPr>
      </w:pPr>
      <w:r w:rsidRPr="00667206">
        <w:rPr>
          <w:b/>
          <w:bCs/>
          <w:color w:val="1F3864" w:themeColor="accent1" w:themeShade="80"/>
          <w:sz w:val="24"/>
          <w:szCs w:val="24"/>
          <w:rPrChange w:id="677" w:author="Nithin Thomas" w:date="2021-09-30T12:22:00Z">
            <w:rPr>
              <w:b/>
              <w:bCs/>
              <w:color w:val="000000" w:themeColor="text1"/>
              <w:sz w:val="24"/>
              <w:szCs w:val="24"/>
            </w:rPr>
          </w:rPrChange>
        </w:rPr>
        <w:t>Integration tools</w:t>
      </w:r>
    </w:p>
    <w:p w14:paraId="2BB606DF" w14:textId="77777777" w:rsidR="0026095F" w:rsidRPr="00454727" w:rsidRDefault="0026095F">
      <w:pPr>
        <w:pStyle w:val="ListParagraph"/>
        <w:numPr>
          <w:ilvl w:val="0"/>
          <w:numId w:val="10"/>
        </w:numPr>
        <w:spacing w:line="360" w:lineRule="auto"/>
        <w:jc w:val="both"/>
        <w:rPr>
          <w:color w:val="000000" w:themeColor="text1"/>
          <w:sz w:val="24"/>
          <w:szCs w:val="24"/>
        </w:rPr>
        <w:pPrChange w:id="678" w:author="Nithin Thomas" w:date="2021-09-30T12:21:00Z">
          <w:pPr>
            <w:pStyle w:val="ListParagraph"/>
            <w:numPr>
              <w:numId w:val="10"/>
            </w:numPr>
            <w:spacing w:line="480" w:lineRule="auto"/>
            <w:ind w:left="1440" w:hanging="360"/>
            <w:jc w:val="both"/>
          </w:pPr>
        </w:pPrChange>
      </w:pPr>
      <w:r w:rsidRPr="00454727">
        <w:rPr>
          <w:color w:val="000000" w:themeColor="text1"/>
          <w:sz w:val="24"/>
          <w:szCs w:val="24"/>
        </w:rPr>
        <w:t>On-premise data integration tool integrates data from the local sources and uses</w:t>
      </w:r>
      <w:r>
        <w:rPr>
          <w:color w:val="000000" w:themeColor="text1"/>
          <w:sz w:val="24"/>
          <w:szCs w:val="24"/>
        </w:rPr>
        <w:t xml:space="preserve"> </w:t>
      </w:r>
      <w:r w:rsidRPr="00454727">
        <w:rPr>
          <w:color w:val="000000" w:themeColor="text1"/>
          <w:sz w:val="24"/>
          <w:szCs w:val="24"/>
        </w:rPr>
        <w:t>middleware software for connecting legacy databases.</w:t>
      </w:r>
    </w:p>
    <w:p w14:paraId="01325B8D" w14:textId="77777777" w:rsidR="0026095F" w:rsidRDefault="0026095F">
      <w:pPr>
        <w:pStyle w:val="ListParagraph"/>
        <w:numPr>
          <w:ilvl w:val="0"/>
          <w:numId w:val="10"/>
        </w:numPr>
        <w:spacing w:line="360" w:lineRule="auto"/>
        <w:jc w:val="both"/>
        <w:rPr>
          <w:color w:val="000000" w:themeColor="text1"/>
          <w:sz w:val="24"/>
          <w:szCs w:val="24"/>
        </w:rPr>
        <w:pPrChange w:id="679" w:author="Nithin Thomas" w:date="2021-09-30T12:21:00Z">
          <w:pPr>
            <w:pStyle w:val="ListParagraph"/>
            <w:numPr>
              <w:numId w:val="10"/>
            </w:numPr>
            <w:spacing w:line="480" w:lineRule="auto"/>
            <w:ind w:left="1440" w:hanging="360"/>
            <w:jc w:val="both"/>
          </w:pPr>
        </w:pPrChange>
      </w:pPr>
      <w:r w:rsidRPr="00C143AF">
        <w:rPr>
          <w:b/>
          <w:bCs/>
          <w:color w:val="000000" w:themeColor="text1"/>
          <w:sz w:val="24"/>
          <w:szCs w:val="24"/>
          <w:rPrChange w:id="680" w:author="Nithin Thomas" w:date="2021-10-01T13:47:00Z">
            <w:rPr>
              <w:color w:val="000000" w:themeColor="text1"/>
              <w:sz w:val="24"/>
              <w:szCs w:val="24"/>
            </w:rPr>
          </w:rPrChange>
        </w:rPr>
        <w:t>Open-source data integration</w:t>
      </w:r>
      <w:r w:rsidRPr="00454727">
        <w:rPr>
          <w:color w:val="000000" w:themeColor="text1"/>
          <w:sz w:val="24"/>
          <w:szCs w:val="24"/>
        </w:rPr>
        <w:t xml:space="preserve"> tool is the best option in case you want to avoid</w:t>
      </w:r>
      <w:r>
        <w:rPr>
          <w:color w:val="000000" w:themeColor="text1"/>
          <w:sz w:val="24"/>
          <w:szCs w:val="24"/>
        </w:rPr>
        <w:t xml:space="preserve"> </w:t>
      </w:r>
      <w:r w:rsidRPr="00454727">
        <w:rPr>
          <w:color w:val="000000" w:themeColor="text1"/>
          <w:sz w:val="24"/>
          <w:szCs w:val="24"/>
        </w:rPr>
        <w:t>expensive enterprise solutions. But using this tool will you have to handle the security</w:t>
      </w:r>
      <w:r>
        <w:rPr>
          <w:color w:val="000000" w:themeColor="text1"/>
          <w:sz w:val="24"/>
          <w:szCs w:val="24"/>
        </w:rPr>
        <w:t xml:space="preserve"> </w:t>
      </w:r>
      <w:r w:rsidRPr="00454727">
        <w:rPr>
          <w:color w:val="000000" w:themeColor="text1"/>
          <w:sz w:val="24"/>
          <w:szCs w:val="24"/>
        </w:rPr>
        <w:t>and privacy of your data.</w:t>
      </w:r>
    </w:p>
    <w:p w14:paraId="03EEEF17" w14:textId="77777777" w:rsidR="0026095F" w:rsidDel="00667206" w:rsidRDefault="0026095F">
      <w:pPr>
        <w:pStyle w:val="ListParagraph"/>
        <w:numPr>
          <w:ilvl w:val="0"/>
          <w:numId w:val="10"/>
        </w:numPr>
        <w:spacing w:line="360" w:lineRule="auto"/>
        <w:jc w:val="both"/>
        <w:rPr>
          <w:del w:id="681" w:author="Nithin Thomas" w:date="2021-09-30T12:22:00Z"/>
          <w:color w:val="000000" w:themeColor="text1"/>
          <w:sz w:val="24"/>
          <w:szCs w:val="24"/>
        </w:rPr>
        <w:pPrChange w:id="682" w:author="Nithin Thomas" w:date="2021-09-30T12:21:00Z">
          <w:pPr>
            <w:pStyle w:val="ListParagraph"/>
            <w:numPr>
              <w:numId w:val="10"/>
            </w:numPr>
            <w:spacing w:line="480" w:lineRule="auto"/>
            <w:ind w:left="1440" w:hanging="360"/>
            <w:jc w:val="both"/>
          </w:pPr>
        </w:pPrChange>
      </w:pPr>
      <w:r w:rsidRPr="00454727">
        <w:rPr>
          <w:color w:val="000000" w:themeColor="text1"/>
          <w:sz w:val="24"/>
          <w:szCs w:val="24"/>
        </w:rPr>
        <w:t>Cloud-based data integration tool provides you ‘</w:t>
      </w:r>
      <w:r w:rsidRPr="00C143AF">
        <w:rPr>
          <w:b/>
          <w:bCs/>
          <w:color w:val="000000" w:themeColor="text1"/>
          <w:sz w:val="24"/>
          <w:szCs w:val="24"/>
          <w:rPrChange w:id="683" w:author="Nithin Thomas" w:date="2021-10-01T13:47:00Z">
            <w:rPr>
              <w:color w:val="000000" w:themeColor="text1"/>
              <w:sz w:val="24"/>
              <w:szCs w:val="24"/>
            </w:rPr>
          </w:rPrChange>
        </w:rPr>
        <w:t>integration platform as a service</w:t>
      </w:r>
      <w:r w:rsidRPr="00C143AF">
        <w:rPr>
          <w:color w:val="000000" w:themeColor="text1"/>
          <w:sz w:val="24"/>
          <w:szCs w:val="24"/>
        </w:rPr>
        <w:t>’</w:t>
      </w:r>
      <w:r w:rsidRPr="00454727">
        <w:rPr>
          <w:color w:val="000000" w:themeColor="text1"/>
          <w:sz w:val="24"/>
          <w:szCs w:val="24"/>
        </w:rPr>
        <w:t>.</w:t>
      </w:r>
    </w:p>
    <w:p w14:paraId="0057080C" w14:textId="77777777" w:rsidR="0026095F" w:rsidRPr="00667206" w:rsidDel="00667206" w:rsidRDefault="0026095F">
      <w:pPr>
        <w:pStyle w:val="ListParagraph"/>
        <w:numPr>
          <w:ilvl w:val="0"/>
          <w:numId w:val="10"/>
        </w:numPr>
        <w:spacing w:line="360" w:lineRule="auto"/>
        <w:jc w:val="both"/>
        <w:rPr>
          <w:del w:id="684" w:author="Nithin Thomas" w:date="2021-09-30T12:22:00Z"/>
          <w:rFonts w:ascii="LiberationSerif" w:hAnsi="LiberationSerif" w:cs="LiberationSerif"/>
          <w:color w:val="000000"/>
          <w:sz w:val="24"/>
          <w:szCs w:val="24"/>
          <w:rPrChange w:id="685" w:author="Nithin Thomas" w:date="2021-09-30T12:22:00Z">
            <w:rPr>
              <w:del w:id="686" w:author="Nithin Thomas" w:date="2021-09-30T12:22:00Z"/>
            </w:rPr>
          </w:rPrChange>
        </w:rPr>
        <w:pPrChange w:id="687" w:author="Nithin Thomas" w:date="2021-09-30T12:22:00Z">
          <w:pPr>
            <w:autoSpaceDE w:val="0"/>
            <w:autoSpaceDN w:val="0"/>
            <w:adjustRightInd w:val="0"/>
            <w:spacing w:after="0" w:line="240" w:lineRule="auto"/>
          </w:pPr>
        </w:pPrChange>
      </w:pPr>
    </w:p>
    <w:p w14:paraId="25DC664C" w14:textId="77777777" w:rsidR="0026095F" w:rsidRPr="00454727" w:rsidRDefault="0026095F">
      <w:pPr>
        <w:pStyle w:val="ListParagraph"/>
        <w:numPr>
          <w:ilvl w:val="0"/>
          <w:numId w:val="10"/>
        </w:numPr>
        <w:spacing w:line="360" w:lineRule="auto"/>
        <w:jc w:val="both"/>
        <w:rPr>
          <w:rFonts w:ascii="OpenSymbol" w:eastAsia="OpenSymbol" w:hAnsi="LiberationSerif-Bold" w:cs="OpenSymbol"/>
        </w:rPr>
        <w:pPrChange w:id="688" w:author="Nithin Thomas" w:date="2021-09-30T12:22:00Z">
          <w:pPr>
            <w:autoSpaceDE w:val="0"/>
            <w:autoSpaceDN w:val="0"/>
            <w:adjustRightInd w:val="0"/>
            <w:spacing w:after="0" w:line="240" w:lineRule="auto"/>
          </w:pPr>
        </w:pPrChange>
      </w:pPr>
    </w:p>
    <w:p w14:paraId="134D3314" w14:textId="67FB9CD8" w:rsidR="0026095F" w:rsidRPr="00D843CC" w:rsidRDefault="0026095F">
      <w:pPr>
        <w:rPr>
          <w:b/>
          <w:bCs/>
          <w:color w:val="1F3864" w:themeColor="accent1" w:themeShade="80"/>
          <w:sz w:val="24"/>
          <w:szCs w:val="24"/>
          <w:rPrChange w:id="689" w:author="Nithin Thomas" w:date="2021-10-01T14:08:00Z">
            <w:rPr/>
          </w:rPrChange>
        </w:rPr>
        <w:pPrChange w:id="690" w:author="Nithin Thomas" w:date="2021-09-30T12:40:00Z">
          <w:pPr>
            <w:autoSpaceDE w:val="0"/>
            <w:autoSpaceDN w:val="0"/>
            <w:adjustRightInd w:val="0"/>
            <w:spacing w:after="0" w:line="240" w:lineRule="auto"/>
          </w:pPr>
        </w:pPrChange>
      </w:pPr>
      <w:del w:id="691" w:author="Nithin Thomas" w:date="2021-09-30T12:18:00Z">
        <w:r w:rsidRPr="00D843CC" w:rsidDel="00401996">
          <w:rPr>
            <w:b/>
            <w:bCs/>
            <w:color w:val="1F3864" w:themeColor="accent1" w:themeShade="80"/>
            <w:sz w:val="24"/>
            <w:szCs w:val="24"/>
            <w:rPrChange w:id="692" w:author="Nithin Thomas" w:date="2021-10-01T14:08:00Z">
              <w:rPr/>
            </w:rPrChange>
          </w:rPr>
          <w:delText>2.</w:delText>
        </w:r>
      </w:del>
      <w:ins w:id="693" w:author="Nithin Thomas" w:date="2021-09-30T12:18:00Z">
        <w:r w:rsidR="00401996" w:rsidRPr="00D843CC">
          <w:rPr>
            <w:b/>
            <w:bCs/>
            <w:color w:val="1F3864" w:themeColor="accent1" w:themeShade="80"/>
            <w:sz w:val="24"/>
            <w:szCs w:val="24"/>
            <w:rPrChange w:id="694" w:author="Nithin Thomas" w:date="2021-10-01T14:08:00Z">
              <w:rPr/>
            </w:rPrChange>
          </w:rPr>
          <w:t>3.3.2</w:t>
        </w:r>
      </w:ins>
      <w:r w:rsidRPr="00D843CC">
        <w:rPr>
          <w:b/>
          <w:bCs/>
          <w:color w:val="1F3864" w:themeColor="accent1" w:themeShade="80"/>
          <w:sz w:val="24"/>
          <w:szCs w:val="24"/>
          <w:rPrChange w:id="695" w:author="Nithin Thomas" w:date="2021-10-01T14:08:00Z">
            <w:rPr/>
          </w:rPrChange>
        </w:rPr>
        <w:t xml:space="preserve"> Cleaning</w:t>
      </w:r>
    </w:p>
    <w:p w14:paraId="13AD3EEA" w14:textId="6800D7A1" w:rsidR="0026095F" w:rsidRPr="00C616F1" w:rsidRDefault="0026095F">
      <w:pPr>
        <w:pStyle w:val="ListParagraph"/>
        <w:numPr>
          <w:ilvl w:val="0"/>
          <w:numId w:val="10"/>
        </w:numPr>
        <w:spacing w:line="360" w:lineRule="auto"/>
        <w:jc w:val="both"/>
        <w:rPr>
          <w:color w:val="000000" w:themeColor="text1"/>
          <w:sz w:val="24"/>
          <w:szCs w:val="24"/>
          <w:rPrChange w:id="696" w:author="Nithin Thomas" w:date="2021-10-01T14:04:00Z">
            <w:rPr>
              <w:rFonts w:ascii="OpenSymbol" w:eastAsia="OpenSymbol" w:hAnsi="LiberationSerif-Bold" w:cs="OpenSymbol"/>
              <w:color w:val="000000"/>
              <w:sz w:val="24"/>
              <w:szCs w:val="24"/>
            </w:rPr>
          </w:rPrChange>
        </w:rPr>
        <w:pPrChange w:id="697" w:author="Nithin Thomas" w:date="2021-09-30T12:22:00Z">
          <w:pPr>
            <w:pStyle w:val="ListParagraph"/>
            <w:numPr>
              <w:numId w:val="11"/>
            </w:numPr>
            <w:autoSpaceDE w:val="0"/>
            <w:autoSpaceDN w:val="0"/>
            <w:adjustRightInd w:val="0"/>
            <w:spacing w:after="0" w:line="240" w:lineRule="auto"/>
            <w:ind w:hanging="360"/>
          </w:pPr>
        </w:pPrChange>
      </w:pPr>
      <w:r w:rsidRPr="00C616F1">
        <w:rPr>
          <w:color w:val="000000" w:themeColor="text1"/>
          <w:sz w:val="24"/>
          <w:szCs w:val="24"/>
          <w:rPrChange w:id="698" w:author="Nithin Thomas" w:date="2021-10-01T14:04:00Z">
            <w:rPr>
              <w:rFonts w:ascii="OpenSymbol" w:eastAsia="OpenSymbol" w:hAnsi="LiberationSerif-Bold" w:cs="OpenSymbol"/>
              <w:color w:val="000000"/>
              <w:sz w:val="24"/>
              <w:szCs w:val="24"/>
            </w:rPr>
          </w:rPrChange>
        </w:rPr>
        <w:t>Data cleaning is the process of preparing data for analysis to give the right results. There many ways to clean data depending on how it is stored and analy</w:t>
      </w:r>
      <w:ins w:id="699" w:author="Nithin Thomas" w:date="2021-10-01T14:04:00Z">
        <w:r w:rsidR="00C616F1" w:rsidRPr="00C616F1">
          <w:rPr>
            <w:color w:val="000000" w:themeColor="text1"/>
            <w:sz w:val="24"/>
            <w:szCs w:val="24"/>
            <w:rPrChange w:id="700" w:author="Nithin Thomas" w:date="2021-10-01T14:04:00Z">
              <w:rPr>
                <w:color w:val="FF0000"/>
                <w:sz w:val="24"/>
                <w:szCs w:val="24"/>
              </w:rPr>
            </w:rPrChange>
          </w:rPr>
          <w:t>sis</w:t>
        </w:r>
      </w:ins>
      <w:del w:id="701" w:author="Nithin Thomas" w:date="2021-10-01T14:04:00Z">
        <w:r w:rsidRPr="00C616F1" w:rsidDel="00C616F1">
          <w:rPr>
            <w:color w:val="000000" w:themeColor="text1"/>
            <w:sz w:val="24"/>
            <w:szCs w:val="24"/>
            <w:rPrChange w:id="702" w:author="Nithin Thomas" w:date="2021-10-01T14:04:00Z">
              <w:rPr>
                <w:rFonts w:ascii="OpenSymbol" w:eastAsia="OpenSymbol" w:hAnsi="LiberationSerif-Bold" w:cs="OpenSymbol"/>
                <w:color w:val="000000"/>
                <w:sz w:val="24"/>
                <w:szCs w:val="24"/>
              </w:rPr>
            </w:rPrChange>
          </w:rPr>
          <w:delText>zed</w:delText>
        </w:r>
      </w:del>
      <w:r w:rsidRPr="00C616F1">
        <w:rPr>
          <w:color w:val="000000" w:themeColor="text1"/>
          <w:sz w:val="24"/>
          <w:szCs w:val="24"/>
          <w:rPrChange w:id="703" w:author="Nithin Thomas" w:date="2021-10-01T14:04:00Z">
            <w:rPr>
              <w:rFonts w:ascii="OpenSymbol" w:eastAsia="OpenSymbol" w:hAnsi="LiberationSerif-Bold" w:cs="OpenSymbol"/>
              <w:color w:val="000000"/>
              <w:sz w:val="24"/>
              <w:szCs w:val="24"/>
            </w:rPr>
          </w:rPrChange>
        </w:rPr>
        <w:t xml:space="preserve"> followed.</w:t>
      </w:r>
    </w:p>
    <w:p w14:paraId="785356C5" w14:textId="77777777" w:rsidR="0026095F" w:rsidRPr="00C616F1" w:rsidRDefault="0026095F">
      <w:pPr>
        <w:pStyle w:val="ListParagraph"/>
        <w:numPr>
          <w:ilvl w:val="0"/>
          <w:numId w:val="10"/>
        </w:numPr>
        <w:spacing w:line="360" w:lineRule="auto"/>
        <w:jc w:val="both"/>
        <w:rPr>
          <w:color w:val="000000" w:themeColor="text1"/>
          <w:sz w:val="24"/>
          <w:szCs w:val="24"/>
          <w:rPrChange w:id="704" w:author="Nithin Thomas" w:date="2021-10-01T14:04:00Z">
            <w:rPr>
              <w:rFonts w:ascii="OpenSymbol" w:eastAsia="OpenSymbol" w:hAnsi="LiberationSerif-Bold" w:cs="OpenSymbol"/>
              <w:color w:val="000000"/>
              <w:sz w:val="24"/>
              <w:szCs w:val="24"/>
            </w:rPr>
          </w:rPrChange>
        </w:rPr>
        <w:pPrChange w:id="705" w:author="Nithin Thomas" w:date="2021-09-30T12:22:00Z">
          <w:pPr>
            <w:pStyle w:val="ListParagraph"/>
            <w:numPr>
              <w:numId w:val="11"/>
            </w:numPr>
            <w:autoSpaceDE w:val="0"/>
            <w:autoSpaceDN w:val="0"/>
            <w:adjustRightInd w:val="0"/>
            <w:spacing w:after="0" w:line="240" w:lineRule="auto"/>
            <w:ind w:hanging="360"/>
          </w:pPr>
        </w:pPrChange>
      </w:pPr>
      <w:r w:rsidRPr="00C616F1">
        <w:rPr>
          <w:color w:val="000000" w:themeColor="text1"/>
          <w:sz w:val="24"/>
          <w:szCs w:val="24"/>
          <w:rPrChange w:id="706" w:author="Nithin Thomas" w:date="2021-10-01T14:04:00Z">
            <w:rPr>
              <w:rFonts w:ascii="OpenSymbol" w:eastAsia="OpenSymbol" w:hAnsi="LiberationSerif-Bold" w:cs="OpenSymbol"/>
              <w:color w:val="000000"/>
              <w:sz w:val="24"/>
              <w:szCs w:val="24"/>
            </w:rPr>
          </w:rPrChange>
        </w:rPr>
        <w:t>Information collected such as store records, online shopping records, social media records may contain many errors, missing columns, unwanted lines etc. unwanted recognition are cleaned in this section.</w:t>
      </w:r>
    </w:p>
    <w:p w14:paraId="3034B383" w14:textId="77777777" w:rsidR="0026095F" w:rsidRPr="00C616F1" w:rsidDel="00C616F1" w:rsidRDefault="0026095F">
      <w:pPr>
        <w:pStyle w:val="ListParagraph"/>
        <w:numPr>
          <w:ilvl w:val="0"/>
          <w:numId w:val="10"/>
        </w:numPr>
        <w:spacing w:line="360" w:lineRule="auto"/>
        <w:jc w:val="both"/>
        <w:rPr>
          <w:del w:id="707" w:author="Nithin Thomas" w:date="2021-10-01T14:00:00Z"/>
          <w:color w:val="000000" w:themeColor="text1"/>
          <w:sz w:val="24"/>
          <w:szCs w:val="24"/>
          <w:rPrChange w:id="708" w:author="Nithin Thomas" w:date="2021-10-01T14:04:00Z">
            <w:rPr>
              <w:del w:id="709" w:author="Nithin Thomas" w:date="2021-10-01T14:00:00Z"/>
              <w:rFonts w:ascii="OpenSymbol" w:eastAsia="OpenSymbol" w:hAnsi="LiberationSerif-Bold" w:cs="OpenSymbol"/>
              <w:color w:val="000000"/>
              <w:sz w:val="24"/>
              <w:szCs w:val="24"/>
            </w:rPr>
          </w:rPrChange>
        </w:rPr>
        <w:pPrChange w:id="710" w:author="Nithin Thomas" w:date="2021-09-30T12:22:00Z">
          <w:pPr>
            <w:pStyle w:val="ListParagraph"/>
            <w:numPr>
              <w:numId w:val="11"/>
            </w:numPr>
            <w:autoSpaceDE w:val="0"/>
            <w:autoSpaceDN w:val="0"/>
            <w:adjustRightInd w:val="0"/>
            <w:spacing w:after="0" w:line="240" w:lineRule="auto"/>
            <w:ind w:hanging="360"/>
          </w:pPr>
        </w:pPrChange>
      </w:pPr>
      <w:r w:rsidRPr="00C616F1">
        <w:rPr>
          <w:color w:val="000000" w:themeColor="text1"/>
          <w:sz w:val="24"/>
          <w:szCs w:val="24"/>
          <w:rPrChange w:id="711" w:author="Nithin Thomas" w:date="2021-10-01T14:04:00Z">
            <w:rPr>
              <w:rFonts w:ascii="OpenSymbol" w:eastAsia="OpenSymbol" w:hAnsi="LiberationSerif-Bold" w:cs="OpenSymbol"/>
              <w:color w:val="000000"/>
              <w:sz w:val="24"/>
              <w:szCs w:val="24"/>
            </w:rPr>
          </w:rPrChange>
        </w:rPr>
        <w:t>To clean up our data, we can follow some additional steps.</w:t>
      </w:r>
    </w:p>
    <w:p w14:paraId="70D76A73" w14:textId="45851409" w:rsidR="0026095F" w:rsidRPr="00C616F1" w:rsidDel="00C616F1" w:rsidRDefault="0026095F" w:rsidP="00C616F1">
      <w:pPr>
        <w:rPr>
          <w:del w:id="712" w:author="Nithin Thomas" w:date="2021-10-01T14:01:00Z"/>
          <w:color w:val="000000" w:themeColor="text1"/>
          <w:sz w:val="24"/>
          <w:szCs w:val="24"/>
          <w:rPrChange w:id="713" w:author="Nithin Thomas" w:date="2021-10-01T14:04:00Z">
            <w:rPr>
              <w:del w:id="714" w:author="Nithin Thomas" w:date="2021-10-01T14:01:00Z"/>
              <w:color w:val="FF0000"/>
              <w:sz w:val="24"/>
              <w:szCs w:val="24"/>
            </w:rPr>
          </w:rPrChange>
        </w:rPr>
      </w:pPr>
    </w:p>
    <w:p w14:paraId="1D5E898B" w14:textId="77777777" w:rsidR="00C616F1" w:rsidRPr="00C616F1" w:rsidRDefault="00C616F1">
      <w:pPr>
        <w:rPr>
          <w:ins w:id="715" w:author="Nithin Thomas" w:date="2021-10-01T14:01:00Z"/>
          <w:color w:val="000000" w:themeColor="text1"/>
          <w:sz w:val="24"/>
          <w:szCs w:val="24"/>
          <w:rPrChange w:id="716" w:author="Nithin Thomas" w:date="2021-10-01T14:04:00Z">
            <w:rPr>
              <w:ins w:id="717" w:author="Nithin Thomas" w:date="2021-10-01T14:01:00Z"/>
              <w:rFonts w:ascii="OpenSymbol" w:eastAsia="OpenSymbol" w:hAnsi="LiberationSerif-Bold" w:cs="OpenSymbol"/>
              <w:color w:val="000000"/>
              <w:sz w:val="24"/>
              <w:szCs w:val="24"/>
            </w:rPr>
          </w:rPrChange>
        </w:rPr>
        <w:pPrChange w:id="718" w:author="Nithin Thomas" w:date="2021-10-01T14:01:00Z">
          <w:pPr>
            <w:pStyle w:val="ListParagraph"/>
            <w:autoSpaceDE w:val="0"/>
            <w:autoSpaceDN w:val="0"/>
            <w:adjustRightInd w:val="0"/>
            <w:spacing w:after="0" w:line="240" w:lineRule="auto"/>
          </w:pPr>
        </w:pPrChange>
      </w:pPr>
    </w:p>
    <w:p w14:paraId="131BB105" w14:textId="77777777" w:rsidR="0026095F" w:rsidRPr="00C616F1" w:rsidRDefault="0026095F">
      <w:pPr>
        <w:pStyle w:val="ListParagraph"/>
        <w:numPr>
          <w:ilvl w:val="0"/>
          <w:numId w:val="28"/>
        </w:numPr>
        <w:rPr>
          <w:b/>
          <w:bCs/>
          <w:sz w:val="24"/>
          <w:szCs w:val="24"/>
          <w:rPrChange w:id="719" w:author="Nithin Thomas" w:date="2021-10-01T14:05:00Z">
            <w:rPr>
              <w:rFonts w:ascii="OpenSymbol" w:eastAsia="OpenSymbol" w:hAnsi="LiberationSerif-Bold" w:cs="OpenSymbol"/>
              <w:color w:val="000000"/>
              <w:sz w:val="24"/>
              <w:szCs w:val="24"/>
            </w:rPr>
          </w:rPrChange>
        </w:rPr>
        <w:pPrChange w:id="720" w:author="Nithin Thomas" w:date="2021-10-01T14:04:00Z">
          <w:pPr>
            <w:autoSpaceDE w:val="0"/>
            <w:autoSpaceDN w:val="0"/>
            <w:adjustRightInd w:val="0"/>
            <w:spacing w:after="0" w:line="240" w:lineRule="auto"/>
          </w:pPr>
        </w:pPrChange>
      </w:pPr>
      <w:r w:rsidRPr="00C616F1">
        <w:rPr>
          <w:b/>
          <w:bCs/>
          <w:sz w:val="24"/>
          <w:szCs w:val="24"/>
          <w:rPrChange w:id="721" w:author="Nithin Thomas" w:date="2021-10-01T14:05:00Z">
            <w:rPr>
              <w:rFonts w:ascii="OpenSymbol" w:eastAsia="OpenSymbol" w:hAnsi="LiberationSerif-Bold" w:cs="OpenSymbol"/>
              <w:color w:val="000000"/>
              <w:sz w:val="24"/>
              <w:szCs w:val="24"/>
            </w:rPr>
          </w:rPrChange>
        </w:rPr>
        <w:t>Eliminate Irrelevant Values</w:t>
      </w:r>
    </w:p>
    <w:p w14:paraId="2862CE61" w14:textId="77777777" w:rsidR="0026095F" w:rsidRPr="00C616F1" w:rsidRDefault="0026095F">
      <w:pPr>
        <w:pStyle w:val="ListParagraph"/>
        <w:numPr>
          <w:ilvl w:val="1"/>
          <w:numId w:val="10"/>
        </w:numPr>
        <w:spacing w:line="360" w:lineRule="auto"/>
        <w:jc w:val="both"/>
        <w:rPr>
          <w:color w:val="000000" w:themeColor="text1"/>
          <w:sz w:val="24"/>
          <w:szCs w:val="24"/>
          <w:rPrChange w:id="722" w:author="Nithin Thomas" w:date="2021-10-01T14:04:00Z">
            <w:rPr>
              <w:rFonts w:ascii="OpenSymbol" w:eastAsia="OpenSymbol" w:hAnsi="LiberationSerif-Bold" w:cs="OpenSymbol"/>
              <w:color w:val="000000"/>
              <w:sz w:val="24"/>
              <w:szCs w:val="24"/>
            </w:rPr>
          </w:rPrChange>
        </w:rPr>
        <w:pPrChange w:id="723" w:author="Nithin Thomas" w:date="2021-10-01T14:01:00Z">
          <w:pPr>
            <w:pStyle w:val="ListParagraph"/>
            <w:numPr>
              <w:numId w:val="13"/>
            </w:numPr>
            <w:autoSpaceDE w:val="0"/>
            <w:autoSpaceDN w:val="0"/>
            <w:adjustRightInd w:val="0"/>
            <w:spacing w:after="0" w:line="240" w:lineRule="auto"/>
            <w:ind w:hanging="360"/>
          </w:pPr>
        </w:pPrChange>
      </w:pPr>
      <w:r w:rsidRPr="00C616F1">
        <w:rPr>
          <w:color w:val="000000" w:themeColor="text1"/>
          <w:sz w:val="24"/>
          <w:szCs w:val="24"/>
          <w:rPrChange w:id="724" w:author="Nithin Thomas" w:date="2021-10-01T14:04:00Z">
            <w:rPr>
              <w:rFonts w:ascii="OpenSymbol" w:eastAsia="OpenSymbol" w:hAnsi="LiberationSerif-Bold" w:cs="OpenSymbol"/>
              <w:color w:val="000000"/>
              <w:sz w:val="24"/>
              <w:szCs w:val="24"/>
            </w:rPr>
          </w:rPrChange>
        </w:rPr>
        <w:t>There is always information that does not apply to all databases. Inactive data is the most likely does not match the context of the problem.</w:t>
      </w:r>
    </w:p>
    <w:p w14:paraId="7194369A" w14:textId="50F41F4C" w:rsidR="0026095F" w:rsidRPr="00C616F1" w:rsidRDefault="0026095F">
      <w:pPr>
        <w:pStyle w:val="ListParagraph"/>
        <w:numPr>
          <w:ilvl w:val="1"/>
          <w:numId w:val="10"/>
        </w:numPr>
        <w:spacing w:line="360" w:lineRule="auto"/>
        <w:jc w:val="both"/>
        <w:rPr>
          <w:color w:val="000000" w:themeColor="text1"/>
          <w:sz w:val="24"/>
          <w:szCs w:val="24"/>
          <w:rPrChange w:id="725" w:author="Nithin Thomas" w:date="2021-10-01T14:04:00Z">
            <w:rPr>
              <w:rFonts w:ascii="OpenSymbol" w:eastAsia="OpenSymbol" w:hAnsi="LiberationSerif-Bold" w:cs="OpenSymbol"/>
              <w:color w:val="000000"/>
              <w:sz w:val="24"/>
              <w:szCs w:val="24"/>
            </w:rPr>
          </w:rPrChange>
        </w:rPr>
        <w:pPrChange w:id="726" w:author="Nithin Thomas" w:date="2021-10-01T14:01:00Z">
          <w:pPr>
            <w:autoSpaceDE w:val="0"/>
            <w:autoSpaceDN w:val="0"/>
            <w:adjustRightInd w:val="0"/>
            <w:spacing w:after="0" w:line="240" w:lineRule="auto"/>
          </w:pPr>
        </w:pPrChange>
      </w:pPr>
      <w:del w:id="727" w:author="Nithin Thomas" w:date="2021-10-01T14:01:00Z">
        <w:r w:rsidRPr="00C616F1" w:rsidDel="00C616F1">
          <w:rPr>
            <w:color w:val="000000" w:themeColor="text1"/>
            <w:sz w:val="24"/>
            <w:szCs w:val="24"/>
            <w:rPrChange w:id="728" w:author="Nithin Thomas" w:date="2021-10-01T14:04:00Z">
              <w:rPr>
                <w:rFonts w:ascii="OpenSymbol" w:eastAsia="OpenSymbol" w:hAnsi="LiberationSerif-Bold" w:cs="OpenSymbol"/>
                <w:color w:val="000000"/>
                <w:sz w:val="24"/>
                <w:szCs w:val="24"/>
              </w:rPr>
            </w:rPrChange>
          </w:rPr>
          <w:lastRenderedPageBreak/>
          <w:delText xml:space="preserve"> </w:delText>
        </w:r>
      </w:del>
      <w:r w:rsidRPr="00C616F1">
        <w:rPr>
          <w:color w:val="000000" w:themeColor="text1"/>
          <w:sz w:val="24"/>
          <w:szCs w:val="24"/>
          <w:rPrChange w:id="729" w:author="Nithin Thomas" w:date="2021-10-01T14:04:00Z">
            <w:rPr>
              <w:rFonts w:ascii="OpenSymbol" w:eastAsia="OpenSymbol" w:hAnsi="LiberationSerif-Bold" w:cs="OpenSymbol"/>
              <w:color w:val="000000"/>
              <w:sz w:val="24"/>
              <w:szCs w:val="24"/>
            </w:rPr>
          </w:rPrChange>
        </w:rPr>
        <w:t>For example: once we have collected customer information in a retail store, an important fact we needed are; name, gender and age, the address or job title is not relevant to us. Deleting unwanted columns can reduce processing time for program, and give you an immediate output.</w:t>
      </w:r>
    </w:p>
    <w:p w14:paraId="5DFFAA34" w14:textId="77777777" w:rsidR="0026095F" w:rsidRPr="00C616F1" w:rsidDel="00C616F1" w:rsidRDefault="0026095F">
      <w:pPr>
        <w:pStyle w:val="ListParagraph"/>
        <w:numPr>
          <w:ilvl w:val="0"/>
          <w:numId w:val="29"/>
        </w:numPr>
        <w:spacing w:line="360" w:lineRule="auto"/>
        <w:jc w:val="both"/>
        <w:rPr>
          <w:del w:id="730" w:author="Nithin Thomas" w:date="2021-10-01T14:02:00Z"/>
          <w:b/>
          <w:bCs/>
          <w:color w:val="000000" w:themeColor="text1"/>
          <w:sz w:val="24"/>
          <w:szCs w:val="24"/>
          <w:rPrChange w:id="731" w:author="Nithin Thomas" w:date="2021-10-01T14:05:00Z">
            <w:rPr>
              <w:del w:id="732" w:author="Nithin Thomas" w:date="2021-10-01T14:02:00Z"/>
              <w:rFonts w:ascii="OpenSymbol" w:eastAsia="OpenSymbol" w:hAnsi="LiberationSerif-Bold" w:cs="OpenSymbol"/>
              <w:color w:val="000000"/>
              <w:sz w:val="24"/>
              <w:szCs w:val="24"/>
            </w:rPr>
          </w:rPrChange>
        </w:rPr>
        <w:pPrChange w:id="733" w:author="Nithin Thomas" w:date="2021-10-01T14:04:00Z">
          <w:pPr>
            <w:autoSpaceDE w:val="0"/>
            <w:autoSpaceDN w:val="0"/>
            <w:adjustRightInd w:val="0"/>
            <w:spacing w:after="0" w:line="240" w:lineRule="auto"/>
          </w:pPr>
        </w:pPrChange>
      </w:pPr>
    </w:p>
    <w:p w14:paraId="34317B43" w14:textId="77777777" w:rsidR="0026095F" w:rsidRPr="00C616F1" w:rsidRDefault="0026095F">
      <w:pPr>
        <w:pStyle w:val="ListParagraph"/>
        <w:numPr>
          <w:ilvl w:val="0"/>
          <w:numId w:val="29"/>
        </w:numPr>
        <w:spacing w:line="360" w:lineRule="auto"/>
        <w:jc w:val="both"/>
        <w:rPr>
          <w:b/>
          <w:bCs/>
          <w:color w:val="000000" w:themeColor="text1"/>
          <w:sz w:val="24"/>
          <w:szCs w:val="24"/>
          <w:rPrChange w:id="734" w:author="Nithin Thomas" w:date="2021-10-01T14:05:00Z">
            <w:rPr>
              <w:rFonts w:ascii="OpenSymbol" w:eastAsia="OpenSymbol" w:hAnsi="LiberationSerif-Bold" w:cs="OpenSymbol"/>
              <w:color w:val="000000"/>
              <w:sz w:val="24"/>
              <w:szCs w:val="24"/>
            </w:rPr>
          </w:rPrChange>
        </w:rPr>
        <w:pPrChange w:id="735" w:author="Nithin Thomas" w:date="2021-10-01T14:04:00Z">
          <w:pPr>
            <w:autoSpaceDE w:val="0"/>
            <w:autoSpaceDN w:val="0"/>
            <w:adjustRightInd w:val="0"/>
            <w:spacing w:after="0" w:line="240" w:lineRule="auto"/>
          </w:pPr>
        </w:pPrChange>
      </w:pPr>
      <w:r w:rsidRPr="00C616F1">
        <w:rPr>
          <w:b/>
          <w:bCs/>
          <w:color w:val="000000" w:themeColor="text1"/>
          <w:sz w:val="24"/>
          <w:szCs w:val="24"/>
          <w:rPrChange w:id="736" w:author="Nithin Thomas" w:date="2021-10-01T14:05:00Z">
            <w:rPr>
              <w:rFonts w:ascii="OpenSymbol" w:eastAsia="OpenSymbol" w:hAnsi="LiberationSerif-Bold" w:cs="OpenSymbol"/>
              <w:color w:val="000000"/>
              <w:sz w:val="24"/>
              <w:szCs w:val="24"/>
            </w:rPr>
          </w:rPrChange>
        </w:rPr>
        <w:t>Remove Duplicates</w:t>
      </w:r>
    </w:p>
    <w:p w14:paraId="6952822B" w14:textId="4D2488AB" w:rsidR="0026095F" w:rsidDel="00115540" w:rsidRDefault="0026095F" w:rsidP="00115540">
      <w:pPr>
        <w:pStyle w:val="ListParagraph"/>
        <w:numPr>
          <w:ilvl w:val="0"/>
          <w:numId w:val="30"/>
        </w:numPr>
        <w:spacing w:line="360" w:lineRule="auto"/>
        <w:jc w:val="both"/>
        <w:rPr>
          <w:del w:id="737" w:author="Nithin Thomas" w:date="2021-10-01T14:05:00Z"/>
          <w:color w:val="000000" w:themeColor="text1"/>
          <w:sz w:val="24"/>
          <w:szCs w:val="24"/>
        </w:rPr>
      </w:pPr>
      <w:r w:rsidRPr="00115540">
        <w:rPr>
          <w:color w:val="000000" w:themeColor="text1"/>
          <w:sz w:val="24"/>
          <w:szCs w:val="24"/>
          <w:rPrChange w:id="738" w:author="Nithin Thomas" w:date="2021-10-01T14:05:00Z">
            <w:rPr>
              <w:rFonts w:ascii="OpenSymbol" w:eastAsia="OpenSymbol" w:hAnsi="LiberationSerif-Bold" w:cs="OpenSymbol"/>
              <w:color w:val="000000"/>
              <w:sz w:val="24"/>
              <w:szCs w:val="24"/>
            </w:rPr>
          </w:rPrChange>
        </w:rPr>
        <w:t>Repeated values are the similar to irrelevant data. They only increase the volume of data, and increase the operating time of the system. But for larger datasets, it is not possible be find such datapoints. Sometimes when we combine multiple data sets or join them, recurrence is possible.</w:t>
      </w:r>
    </w:p>
    <w:p w14:paraId="0D9BE70F" w14:textId="77777777" w:rsidR="00115540" w:rsidRPr="00115540" w:rsidRDefault="00115540">
      <w:pPr>
        <w:pStyle w:val="ListParagraph"/>
        <w:numPr>
          <w:ilvl w:val="0"/>
          <w:numId w:val="30"/>
        </w:numPr>
        <w:spacing w:line="360" w:lineRule="auto"/>
        <w:jc w:val="both"/>
        <w:rPr>
          <w:ins w:id="739" w:author="Nithin Thomas" w:date="2021-10-01T14:05:00Z"/>
          <w:color w:val="000000" w:themeColor="text1"/>
          <w:sz w:val="24"/>
          <w:szCs w:val="24"/>
          <w:rPrChange w:id="740" w:author="Nithin Thomas" w:date="2021-10-01T14:05:00Z">
            <w:rPr>
              <w:ins w:id="741" w:author="Nithin Thomas" w:date="2021-10-01T14:05:00Z"/>
              <w:rFonts w:ascii="OpenSymbol" w:eastAsia="OpenSymbol" w:hAnsi="LiberationSerif-Bold" w:cs="OpenSymbol"/>
              <w:color w:val="000000"/>
              <w:sz w:val="24"/>
              <w:szCs w:val="24"/>
            </w:rPr>
          </w:rPrChange>
        </w:rPr>
        <w:pPrChange w:id="742" w:author="Nithin Thomas" w:date="2021-10-01T14:05:00Z">
          <w:pPr>
            <w:pStyle w:val="ListParagraph"/>
            <w:numPr>
              <w:numId w:val="12"/>
            </w:numPr>
            <w:autoSpaceDE w:val="0"/>
            <w:autoSpaceDN w:val="0"/>
            <w:adjustRightInd w:val="0"/>
            <w:spacing w:after="0" w:line="240" w:lineRule="auto"/>
            <w:ind w:hanging="360"/>
          </w:pPr>
        </w:pPrChange>
      </w:pPr>
    </w:p>
    <w:p w14:paraId="1D589ABE" w14:textId="76EEF978" w:rsidR="0026095F" w:rsidRPr="00115540" w:rsidDel="00C616F1" w:rsidRDefault="0026095F">
      <w:pPr>
        <w:pStyle w:val="ListParagraph"/>
        <w:numPr>
          <w:ilvl w:val="0"/>
          <w:numId w:val="30"/>
        </w:numPr>
        <w:spacing w:line="360" w:lineRule="auto"/>
        <w:jc w:val="both"/>
        <w:rPr>
          <w:del w:id="743" w:author="Nithin Thomas" w:date="2021-10-01T14:02:00Z"/>
          <w:color w:val="000000" w:themeColor="text1"/>
          <w:sz w:val="24"/>
          <w:szCs w:val="24"/>
          <w:rPrChange w:id="744" w:author="Nithin Thomas" w:date="2021-10-01T14:05:00Z">
            <w:rPr>
              <w:del w:id="745" w:author="Nithin Thomas" w:date="2021-10-01T14:02:00Z"/>
              <w:color w:val="FF0000"/>
              <w:sz w:val="24"/>
              <w:szCs w:val="24"/>
            </w:rPr>
          </w:rPrChange>
        </w:rPr>
        <w:pPrChange w:id="746" w:author="Nithin Thomas" w:date="2021-10-01T14:05:00Z">
          <w:pPr>
            <w:pStyle w:val="ListParagraph"/>
            <w:numPr>
              <w:numId w:val="10"/>
            </w:numPr>
            <w:spacing w:line="360" w:lineRule="auto"/>
            <w:ind w:left="1440" w:hanging="360"/>
            <w:jc w:val="both"/>
          </w:pPr>
        </w:pPrChange>
      </w:pPr>
      <w:r w:rsidRPr="00115540">
        <w:rPr>
          <w:color w:val="000000" w:themeColor="text1"/>
          <w:sz w:val="24"/>
          <w:szCs w:val="24"/>
          <w:rPrChange w:id="747" w:author="Nithin Thomas" w:date="2021-10-01T14:05:00Z">
            <w:rPr>
              <w:rFonts w:ascii="OpenSymbol" w:eastAsia="OpenSymbol" w:hAnsi="LiberationSerif-Bold" w:cs="OpenSymbol"/>
              <w:color w:val="000000"/>
              <w:sz w:val="24"/>
              <w:szCs w:val="24"/>
            </w:rPr>
          </w:rPrChange>
        </w:rPr>
        <w:t>Pandas' duplicate function () will report whether the given line is being repeated or not. All rows are marked as "false" to indicate that it is not a duplicate or "true" to indicate duplicate.</w:t>
      </w:r>
    </w:p>
    <w:p w14:paraId="590CED3B" w14:textId="77777777" w:rsidR="00115540" w:rsidRDefault="00115540">
      <w:pPr>
        <w:pStyle w:val="ListParagraph"/>
        <w:numPr>
          <w:ilvl w:val="0"/>
          <w:numId w:val="30"/>
        </w:numPr>
        <w:spacing w:line="360" w:lineRule="auto"/>
        <w:jc w:val="both"/>
        <w:rPr>
          <w:ins w:id="748" w:author="Nithin Thomas" w:date="2021-10-01T14:05:00Z"/>
          <w:color w:val="FF0000"/>
          <w:sz w:val="24"/>
          <w:szCs w:val="24"/>
        </w:rPr>
        <w:pPrChange w:id="749" w:author="Nithin Thomas" w:date="2021-10-01T14:05:00Z">
          <w:pPr>
            <w:pStyle w:val="ListParagraph"/>
            <w:numPr>
              <w:numId w:val="10"/>
            </w:numPr>
            <w:spacing w:line="360" w:lineRule="auto"/>
            <w:ind w:left="1440" w:hanging="360"/>
            <w:jc w:val="both"/>
          </w:pPr>
        </w:pPrChange>
      </w:pPr>
    </w:p>
    <w:p w14:paraId="6B352CCF" w14:textId="4DE1587F" w:rsidR="0026095F" w:rsidRPr="00115540" w:rsidRDefault="0026095F">
      <w:pPr>
        <w:pStyle w:val="ListParagraph"/>
        <w:numPr>
          <w:ilvl w:val="0"/>
          <w:numId w:val="36"/>
        </w:numPr>
        <w:spacing w:line="360" w:lineRule="auto"/>
        <w:jc w:val="both"/>
        <w:rPr>
          <w:b/>
          <w:bCs/>
          <w:color w:val="000000" w:themeColor="text1"/>
          <w:sz w:val="24"/>
          <w:szCs w:val="24"/>
          <w:rPrChange w:id="750" w:author="Nithin Thomas" w:date="2021-10-01T14:07:00Z">
            <w:rPr>
              <w:rFonts w:ascii="OpenSymbol" w:eastAsia="OpenSymbol" w:hAnsi="LiberationSerif-Bold" w:cs="OpenSymbol"/>
              <w:color w:val="000000"/>
              <w:sz w:val="24"/>
              <w:szCs w:val="24"/>
            </w:rPr>
          </w:rPrChange>
        </w:rPr>
        <w:pPrChange w:id="751" w:author="Nithin Thomas" w:date="2021-10-01T14:06:00Z">
          <w:pPr>
            <w:autoSpaceDE w:val="0"/>
            <w:autoSpaceDN w:val="0"/>
            <w:adjustRightInd w:val="0"/>
            <w:spacing w:after="0" w:line="240" w:lineRule="auto"/>
          </w:pPr>
        </w:pPrChange>
      </w:pPr>
      <w:r w:rsidRPr="00115540">
        <w:rPr>
          <w:b/>
          <w:bCs/>
          <w:color w:val="000000" w:themeColor="text1"/>
          <w:sz w:val="24"/>
          <w:szCs w:val="24"/>
          <w:rPrChange w:id="752" w:author="Nithin Thomas" w:date="2021-10-01T14:07:00Z">
            <w:rPr>
              <w:rFonts w:ascii="OpenSymbol" w:eastAsia="OpenSymbol" w:hAnsi="LiberationSerif-Bold" w:cs="OpenSymbol"/>
              <w:color w:val="000000"/>
              <w:sz w:val="24"/>
              <w:szCs w:val="24"/>
            </w:rPr>
          </w:rPrChange>
        </w:rPr>
        <w:t>Outliers</w:t>
      </w:r>
    </w:p>
    <w:p w14:paraId="7204ED78" w14:textId="6A8F65F5" w:rsidR="0026095F" w:rsidRPr="00115540" w:rsidDel="00C616F1" w:rsidRDefault="0026095F">
      <w:pPr>
        <w:pStyle w:val="ListParagraph"/>
        <w:numPr>
          <w:ilvl w:val="0"/>
          <w:numId w:val="34"/>
        </w:numPr>
        <w:spacing w:line="360" w:lineRule="auto"/>
        <w:jc w:val="both"/>
        <w:rPr>
          <w:del w:id="753" w:author="Nithin Thomas" w:date="2021-10-01T14:03:00Z"/>
          <w:color w:val="000000" w:themeColor="text1"/>
          <w:sz w:val="24"/>
          <w:szCs w:val="24"/>
          <w:rPrChange w:id="754" w:author="Nithin Thomas" w:date="2021-10-01T14:07:00Z">
            <w:rPr>
              <w:del w:id="755" w:author="Nithin Thomas" w:date="2021-10-01T14:03:00Z"/>
              <w:color w:val="FF0000"/>
              <w:sz w:val="24"/>
              <w:szCs w:val="24"/>
            </w:rPr>
          </w:rPrChange>
        </w:rPr>
        <w:pPrChange w:id="756" w:author="Nithin Thomas" w:date="2021-10-01T14:06:00Z">
          <w:pPr>
            <w:pStyle w:val="ListParagraph"/>
            <w:numPr>
              <w:numId w:val="10"/>
            </w:numPr>
            <w:spacing w:line="360" w:lineRule="auto"/>
            <w:ind w:left="1440" w:hanging="360"/>
            <w:jc w:val="both"/>
          </w:pPr>
        </w:pPrChange>
      </w:pPr>
      <w:r w:rsidRPr="00115540">
        <w:rPr>
          <w:color w:val="000000" w:themeColor="text1"/>
          <w:sz w:val="24"/>
          <w:szCs w:val="24"/>
          <w:rPrChange w:id="757" w:author="Nithin Thomas" w:date="2021-10-01T14:07:00Z">
            <w:rPr>
              <w:rFonts w:ascii="OpenSymbol" w:eastAsia="OpenSymbol" w:hAnsi="LiberationSerif-Bold" w:cs="OpenSymbol"/>
              <w:color w:val="000000"/>
              <w:sz w:val="24"/>
              <w:szCs w:val="24"/>
            </w:rPr>
          </w:rPrChange>
        </w:rPr>
        <w:t>As the data is collected from different countries there may occur outlier values, which may make complication in data. So, it can be eliminated.</w:t>
      </w:r>
    </w:p>
    <w:p w14:paraId="1A475F5E" w14:textId="77777777" w:rsidR="00C616F1" w:rsidRPr="00667206" w:rsidRDefault="00C616F1">
      <w:pPr>
        <w:pStyle w:val="ListParagraph"/>
        <w:numPr>
          <w:ilvl w:val="0"/>
          <w:numId w:val="10"/>
        </w:numPr>
        <w:spacing w:line="360" w:lineRule="auto"/>
        <w:jc w:val="both"/>
        <w:rPr>
          <w:ins w:id="758" w:author="Nithin Thomas" w:date="2021-10-01T14:03:00Z"/>
          <w:color w:val="FF0000"/>
          <w:sz w:val="24"/>
          <w:szCs w:val="24"/>
          <w:rPrChange w:id="759" w:author="Nithin Thomas" w:date="2021-09-30T12:23:00Z">
            <w:rPr>
              <w:ins w:id="760" w:author="Nithin Thomas" w:date="2021-10-01T14:03:00Z"/>
              <w:rFonts w:ascii="OpenSymbol" w:eastAsia="OpenSymbol" w:hAnsi="LiberationSerif-Bold" w:cs="OpenSymbol"/>
              <w:color w:val="000000"/>
              <w:sz w:val="24"/>
              <w:szCs w:val="24"/>
            </w:rPr>
          </w:rPrChange>
        </w:rPr>
        <w:pPrChange w:id="761" w:author="Nithin Thomas" w:date="2021-09-30T12:22:00Z">
          <w:pPr>
            <w:pStyle w:val="ListParagraph"/>
            <w:numPr>
              <w:numId w:val="14"/>
            </w:numPr>
            <w:autoSpaceDE w:val="0"/>
            <w:autoSpaceDN w:val="0"/>
            <w:adjustRightInd w:val="0"/>
            <w:spacing w:after="0" w:line="240" w:lineRule="auto"/>
            <w:ind w:hanging="360"/>
          </w:pPr>
        </w:pPrChange>
      </w:pPr>
    </w:p>
    <w:p w14:paraId="42170091" w14:textId="77777777" w:rsidR="0026095F" w:rsidRPr="00115540" w:rsidRDefault="0026095F">
      <w:pPr>
        <w:pStyle w:val="ListParagraph"/>
        <w:numPr>
          <w:ilvl w:val="0"/>
          <w:numId w:val="35"/>
        </w:numPr>
        <w:spacing w:line="360" w:lineRule="auto"/>
        <w:jc w:val="both"/>
        <w:rPr>
          <w:b/>
          <w:bCs/>
          <w:color w:val="000000" w:themeColor="text1"/>
          <w:sz w:val="24"/>
          <w:szCs w:val="24"/>
          <w:rPrChange w:id="762" w:author="Nithin Thomas" w:date="2021-10-01T14:06:00Z">
            <w:rPr>
              <w:rFonts w:ascii="OpenSymbol" w:eastAsia="OpenSymbol" w:hAnsi="LiberationSerif-Bold" w:cs="OpenSymbol"/>
              <w:color w:val="000000"/>
              <w:sz w:val="24"/>
              <w:szCs w:val="24"/>
            </w:rPr>
          </w:rPrChange>
        </w:rPr>
        <w:pPrChange w:id="763" w:author="Nithin Thomas" w:date="2021-10-01T14:06:00Z">
          <w:pPr>
            <w:pStyle w:val="ListParagraph"/>
            <w:autoSpaceDE w:val="0"/>
            <w:autoSpaceDN w:val="0"/>
            <w:adjustRightInd w:val="0"/>
            <w:spacing w:after="0" w:line="240" w:lineRule="auto"/>
            <w:ind w:left="0"/>
          </w:pPr>
        </w:pPrChange>
      </w:pPr>
      <w:r w:rsidRPr="00115540">
        <w:rPr>
          <w:b/>
          <w:bCs/>
          <w:color w:val="000000" w:themeColor="text1"/>
          <w:sz w:val="24"/>
          <w:szCs w:val="24"/>
          <w:rPrChange w:id="764" w:author="Nithin Thomas" w:date="2021-10-01T14:06:00Z">
            <w:rPr>
              <w:rFonts w:ascii="OpenSymbol" w:eastAsia="OpenSymbol" w:hAnsi="LiberationSerif-Bold" w:cs="OpenSymbol"/>
              <w:color w:val="000000"/>
              <w:sz w:val="24"/>
              <w:szCs w:val="24"/>
            </w:rPr>
          </w:rPrChange>
        </w:rPr>
        <w:t>Don</w:t>
      </w:r>
      <w:r w:rsidRPr="00115540">
        <w:rPr>
          <w:b/>
          <w:bCs/>
          <w:color w:val="000000" w:themeColor="text1"/>
          <w:sz w:val="24"/>
          <w:szCs w:val="24"/>
          <w:rPrChange w:id="765" w:author="Nithin Thomas" w:date="2021-10-01T14:06:00Z">
            <w:rPr>
              <w:rFonts w:ascii="OpenSymbol" w:eastAsia="OpenSymbol" w:hAnsi="LiberationSerif-Bold" w:cs="OpenSymbol"/>
              <w:color w:val="000000"/>
              <w:sz w:val="24"/>
              <w:szCs w:val="24"/>
            </w:rPr>
          </w:rPrChange>
        </w:rPr>
        <w:t>’</w:t>
      </w:r>
      <w:r w:rsidRPr="00115540">
        <w:rPr>
          <w:b/>
          <w:bCs/>
          <w:color w:val="000000" w:themeColor="text1"/>
          <w:sz w:val="24"/>
          <w:szCs w:val="24"/>
          <w:rPrChange w:id="766" w:author="Nithin Thomas" w:date="2021-10-01T14:06:00Z">
            <w:rPr>
              <w:rFonts w:ascii="OpenSymbol" w:eastAsia="OpenSymbol" w:hAnsi="LiberationSerif-Bold" w:cs="OpenSymbol"/>
              <w:color w:val="000000"/>
              <w:sz w:val="24"/>
              <w:szCs w:val="24"/>
            </w:rPr>
          </w:rPrChange>
        </w:rPr>
        <w:t>t Miss the Missing Values</w:t>
      </w:r>
    </w:p>
    <w:p w14:paraId="077D8AC7" w14:textId="2ADFB93D" w:rsidR="0026095F" w:rsidRPr="00115540" w:rsidDel="00115540" w:rsidRDefault="0026095F" w:rsidP="00C616F1">
      <w:pPr>
        <w:pStyle w:val="ListParagraph"/>
        <w:spacing w:line="360" w:lineRule="auto"/>
        <w:ind w:left="0"/>
        <w:jc w:val="both"/>
        <w:rPr>
          <w:del w:id="767" w:author="Nithin Thomas" w:date="2021-10-01T14:03:00Z"/>
          <w:color w:val="000000" w:themeColor="text1"/>
          <w:sz w:val="24"/>
          <w:szCs w:val="24"/>
          <w:rPrChange w:id="768" w:author="Nithin Thomas" w:date="2021-10-01T14:07:00Z">
            <w:rPr>
              <w:del w:id="769" w:author="Nithin Thomas" w:date="2021-10-01T14:03:00Z"/>
              <w:color w:val="FF0000"/>
              <w:sz w:val="24"/>
              <w:szCs w:val="24"/>
            </w:rPr>
          </w:rPrChange>
        </w:rPr>
      </w:pPr>
      <w:r w:rsidRPr="00115540">
        <w:rPr>
          <w:color w:val="000000" w:themeColor="text1"/>
          <w:sz w:val="24"/>
          <w:szCs w:val="24"/>
          <w:rPrChange w:id="770" w:author="Nithin Thomas" w:date="2021-10-01T14:07:00Z">
            <w:rPr>
              <w:rFonts w:ascii="OpenSymbol" w:eastAsia="OpenSymbol" w:hAnsi="LiberationSerif-Bold" w:cs="OpenSymbol"/>
              <w:color w:val="000000"/>
              <w:sz w:val="24"/>
              <w:szCs w:val="24"/>
            </w:rPr>
          </w:rPrChange>
        </w:rPr>
        <w:t>There are always missing values in the database. If there is a specific column in the database has too many missing values, it would make sense to delete the entire</w:t>
      </w:r>
      <w:ins w:id="771" w:author="Nithin Thomas" w:date="2021-10-01T14:06:00Z">
        <w:r w:rsidR="00115540" w:rsidRPr="00115540">
          <w:rPr>
            <w:color w:val="000000" w:themeColor="text1"/>
            <w:sz w:val="24"/>
            <w:szCs w:val="24"/>
            <w:rPrChange w:id="772" w:author="Nithin Thomas" w:date="2021-10-01T14:07:00Z">
              <w:rPr>
                <w:color w:val="FF0000"/>
                <w:sz w:val="24"/>
                <w:szCs w:val="24"/>
              </w:rPr>
            </w:rPrChange>
          </w:rPr>
          <w:t xml:space="preserve"> </w:t>
        </w:r>
      </w:ins>
      <w:del w:id="773" w:author="Nithin Thomas" w:date="2021-10-01T14:06:00Z">
        <w:r w:rsidRPr="00115540" w:rsidDel="00115540">
          <w:rPr>
            <w:color w:val="000000" w:themeColor="text1"/>
            <w:sz w:val="24"/>
            <w:szCs w:val="24"/>
            <w:rPrChange w:id="774" w:author="Nithin Thomas" w:date="2021-10-01T14:07:00Z">
              <w:rPr>
                <w:rFonts w:ascii="OpenSymbol" w:eastAsia="OpenSymbol" w:hAnsi="LiberationSerif-Bold" w:cs="OpenSymbol"/>
                <w:color w:val="000000"/>
                <w:sz w:val="24"/>
                <w:szCs w:val="24"/>
              </w:rPr>
            </w:rPrChange>
          </w:rPr>
          <w:delText xml:space="preserve"> </w:delText>
        </w:r>
      </w:del>
      <w:r w:rsidRPr="00115540">
        <w:rPr>
          <w:color w:val="000000" w:themeColor="text1"/>
          <w:sz w:val="24"/>
          <w:szCs w:val="24"/>
          <w:rPrChange w:id="775" w:author="Nithin Thomas" w:date="2021-10-01T14:07:00Z">
            <w:rPr>
              <w:rFonts w:ascii="OpenSymbol" w:eastAsia="OpenSymbol" w:hAnsi="LiberationSerif-Bold" w:cs="OpenSymbol"/>
              <w:color w:val="000000"/>
              <w:sz w:val="24"/>
              <w:szCs w:val="24"/>
            </w:rPr>
          </w:rPrChange>
        </w:rPr>
        <w:t>column because there is not enough data to work with it.</w:t>
      </w:r>
    </w:p>
    <w:p w14:paraId="63D212A1" w14:textId="77777777" w:rsidR="00115540" w:rsidRDefault="00115540" w:rsidP="00C616F1">
      <w:pPr>
        <w:pStyle w:val="ListParagraph"/>
        <w:numPr>
          <w:ilvl w:val="0"/>
          <w:numId w:val="10"/>
        </w:numPr>
        <w:spacing w:line="360" w:lineRule="auto"/>
        <w:jc w:val="both"/>
        <w:rPr>
          <w:ins w:id="776" w:author="Nithin Thomas" w:date="2021-10-01T14:06:00Z"/>
          <w:color w:val="FF0000"/>
          <w:sz w:val="24"/>
          <w:szCs w:val="24"/>
        </w:rPr>
      </w:pPr>
    </w:p>
    <w:p w14:paraId="4C99E901" w14:textId="778E9464" w:rsidR="00115540" w:rsidRPr="00115540" w:rsidRDefault="00115540">
      <w:pPr>
        <w:pStyle w:val="ListParagraph"/>
        <w:numPr>
          <w:ilvl w:val="0"/>
          <w:numId w:val="39"/>
        </w:numPr>
        <w:spacing w:line="360" w:lineRule="auto"/>
        <w:jc w:val="both"/>
        <w:rPr>
          <w:ins w:id="777" w:author="Nithin Thomas" w:date="2021-10-01T14:06:00Z"/>
          <w:b/>
          <w:bCs/>
          <w:color w:val="000000" w:themeColor="text1"/>
          <w:sz w:val="24"/>
          <w:szCs w:val="24"/>
          <w:rPrChange w:id="778" w:author="Nithin Thomas" w:date="2021-10-01T14:07:00Z">
            <w:rPr>
              <w:ins w:id="779" w:author="Nithin Thomas" w:date="2021-10-01T14:06:00Z"/>
              <w:color w:val="FF0000"/>
              <w:sz w:val="24"/>
              <w:szCs w:val="24"/>
            </w:rPr>
          </w:rPrChange>
        </w:rPr>
        <w:pPrChange w:id="780" w:author="Nithin Thomas" w:date="2021-10-01T14:07:00Z">
          <w:pPr>
            <w:pStyle w:val="ListParagraph"/>
            <w:spacing w:line="360" w:lineRule="auto"/>
            <w:ind w:left="0"/>
            <w:jc w:val="both"/>
          </w:pPr>
        </w:pPrChange>
      </w:pPr>
      <w:moveToRangeStart w:id="781" w:author="Nithin Thomas" w:date="2021-10-01T14:07:00Z" w:name="move83989674"/>
      <w:r w:rsidRPr="00115540">
        <w:rPr>
          <w:b/>
          <w:bCs/>
          <w:color w:val="000000" w:themeColor="text1"/>
          <w:sz w:val="24"/>
          <w:szCs w:val="24"/>
          <w:rPrChange w:id="782" w:author="Nithin Thomas" w:date="2021-10-01T14:07:00Z">
            <w:rPr>
              <w:color w:val="FF0000"/>
              <w:sz w:val="24"/>
              <w:szCs w:val="24"/>
            </w:rPr>
          </w:rPrChange>
        </w:rPr>
        <w:t>Elimination of redundant data</w:t>
      </w:r>
      <w:moveToRangeEnd w:id="781"/>
    </w:p>
    <w:p w14:paraId="7641AE6F" w14:textId="4310042D" w:rsidR="0026095F" w:rsidRPr="00115540" w:rsidDel="00C616F1" w:rsidRDefault="0026095F">
      <w:pPr>
        <w:pStyle w:val="ListParagraph"/>
        <w:numPr>
          <w:ilvl w:val="0"/>
          <w:numId w:val="38"/>
        </w:numPr>
        <w:spacing w:line="360" w:lineRule="auto"/>
        <w:jc w:val="both"/>
        <w:rPr>
          <w:moveFrom w:id="783" w:author="Nithin Thomas" w:date="2021-10-01T14:07:00Z"/>
          <w:color w:val="000000" w:themeColor="text1"/>
          <w:sz w:val="24"/>
          <w:szCs w:val="24"/>
          <w:rPrChange w:id="784" w:author="Nithin Thomas" w:date="2021-10-01T14:07:00Z">
            <w:rPr>
              <w:moveFrom w:id="785" w:author="Nithin Thomas" w:date="2021-10-01T14:07:00Z"/>
              <w:rFonts w:ascii="OpenSymbol" w:eastAsia="OpenSymbol" w:hAnsi="LiberationSerif-Bold" w:cs="OpenSymbol"/>
              <w:color w:val="000000"/>
              <w:sz w:val="24"/>
              <w:szCs w:val="24"/>
            </w:rPr>
          </w:rPrChange>
        </w:rPr>
        <w:pPrChange w:id="786" w:author="Nithin Thomas" w:date="2021-10-01T14:07:00Z">
          <w:pPr>
            <w:autoSpaceDE w:val="0"/>
            <w:autoSpaceDN w:val="0"/>
            <w:adjustRightInd w:val="0"/>
            <w:spacing w:after="0" w:line="240" w:lineRule="auto"/>
          </w:pPr>
        </w:pPrChange>
      </w:pPr>
      <w:moveFromRangeStart w:id="787" w:author="Nithin Thomas" w:date="2021-10-01T14:07:00Z" w:name="move83989674"/>
      <w:moveFrom w:id="788" w:author="Nithin Thomas" w:date="2021-10-01T14:07:00Z">
        <w:r w:rsidRPr="00115540" w:rsidDel="00115540">
          <w:rPr>
            <w:b/>
            <w:bCs/>
            <w:color w:val="000000" w:themeColor="text1"/>
            <w:sz w:val="24"/>
            <w:szCs w:val="24"/>
            <w:rPrChange w:id="789" w:author="Nithin Thomas" w:date="2021-10-01T14:07:00Z">
              <w:rPr>
                <w:rFonts w:ascii="OpenSymbol" w:eastAsia="OpenSymbol" w:hAnsi="LiberationSerif-Bold" w:cs="OpenSymbol"/>
                <w:color w:val="000000"/>
                <w:sz w:val="24"/>
                <w:szCs w:val="24"/>
              </w:rPr>
            </w:rPrChange>
          </w:rPr>
          <w:t>Elimination of redundant data</w:t>
        </w:r>
      </w:moveFrom>
    </w:p>
    <w:p w14:paraId="50CDD6BA" w14:textId="587CFB2D" w:rsidR="0026095F" w:rsidRPr="00115540" w:rsidDel="00115540" w:rsidRDefault="0026095F">
      <w:pPr>
        <w:pStyle w:val="ListParagraph"/>
        <w:spacing w:line="360" w:lineRule="auto"/>
        <w:ind w:left="0"/>
        <w:jc w:val="both"/>
        <w:rPr>
          <w:moveFrom w:id="790" w:author="Nithin Thomas" w:date="2021-10-01T14:07:00Z"/>
          <w:color w:val="000000" w:themeColor="text1"/>
          <w:sz w:val="24"/>
          <w:szCs w:val="24"/>
          <w:rPrChange w:id="791" w:author="Nithin Thomas" w:date="2021-10-01T14:07:00Z">
            <w:rPr>
              <w:moveFrom w:id="792" w:author="Nithin Thomas" w:date="2021-10-01T14:07:00Z"/>
              <w:rFonts w:ascii="OpenSymbol" w:eastAsia="OpenSymbol" w:hAnsi="LiberationSerif-Bold" w:cs="OpenSymbol"/>
              <w:color w:val="000000"/>
              <w:sz w:val="24"/>
              <w:szCs w:val="24"/>
            </w:rPr>
          </w:rPrChange>
        </w:rPr>
        <w:pPrChange w:id="793" w:author="Nithin Thomas" w:date="2021-10-01T14:03:00Z">
          <w:pPr>
            <w:autoSpaceDE w:val="0"/>
            <w:autoSpaceDN w:val="0"/>
            <w:adjustRightInd w:val="0"/>
            <w:spacing w:after="0" w:line="240" w:lineRule="auto"/>
          </w:pPr>
        </w:pPrChange>
      </w:pPr>
    </w:p>
    <w:moveFromRangeEnd w:id="787"/>
    <w:p w14:paraId="03B387E6" w14:textId="77777777" w:rsidR="0026095F" w:rsidRPr="00115540" w:rsidRDefault="0026095F">
      <w:pPr>
        <w:pStyle w:val="ListParagraph"/>
        <w:numPr>
          <w:ilvl w:val="0"/>
          <w:numId w:val="10"/>
        </w:numPr>
        <w:spacing w:line="360" w:lineRule="auto"/>
        <w:jc w:val="both"/>
        <w:rPr>
          <w:color w:val="000000" w:themeColor="text1"/>
          <w:sz w:val="24"/>
          <w:szCs w:val="24"/>
          <w:rPrChange w:id="794" w:author="Nithin Thomas" w:date="2021-10-01T14:07:00Z">
            <w:rPr>
              <w:rFonts w:ascii="OpenSymbol" w:eastAsia="OpenSymbol" w:hAnsi="LiberationSerif-Bold" w:cs="OpenSymbol"/>
              <w:color w:val="000000"/>
              <w:sz w:val="24"/>
              <w:szCs w:val="24"/>
            </w:rPr>
          </w:rPrChange>
        </w:rPr>
        <w:pPrChange w:id="795" w:author="Nithin Thomas" w:date="2021-09-30T12:22:00Z">
          <w:pPr>
            <w:pStyle w:val="ListParagraph"/>
            <w:numPr>
              <w:numId w:val="14"/>
            </w:numPr>
            <w:autoSpaceDE w:val="0"/>
            <w:autoSpaceDN w:val="0"/>
            <w:adjustRightInd w:val="0"/>
            <w:spacing w:after="0" w:line="240" w:lineRule="auto"/>
            <w:ind w:hanging="360"/>
          </w:pPr>
        </w:pPrChange>
      </w:pPr>
      <w:r w:rsidRPr="00115540">
        <w:rPr>
          <w:color w:val="000000" w:themeColor="text1"/>
          <w:sz w:val="24"/>
          <w:szCs w:val="24"/>
          <w:rPrChange w:id="796" w:author="Nithin Thomas" w:date="2021-10-01T14:07:00Z">
            <w:rPr>
              <w:rFonts w:ascii="OpenSymbol" w:eastAsia="OpenSymbol" w:hAnsi="LiberationSerif-Bold" w:cs="OpenSymbol"/>
              <w:color w:val="000000"/>
              <w:sz w:val="24"/>
              <w:szCs w:val="24"/>
            </w:rPr>
          </w:rPrChange>
        </w:rPr>
        <w:t>Data redundancy occurs when the same piece of data is kept in multiple places or more separately places and it is common in many businesses.</w:t>
      </w:r>
    </w:p>
    <w:p w14:paraId="19712C5E" w14:textId="77777777" w:rsidR="0026095F" w:rsidRPr="00115540" w:rsidRDefault="0026095F">
      <w:pPr>
        <w:pStyle w:val="ListParagraph"/>
        <w:numPr>
          <w:ilvl w:val="0"/>
          <w:numId w:val="10"/>
        </w:numPr>
        <w:spacing w:line="360" w:lineRule="auto"/>
        <w:jc w:val="both"/>
        <w:rPr>
          <w:color w:val="000000" w:themeColor="text1"/>
          <w:sz w:val="24"/>
          <w:szCs w:val="24"/>
          <w:rPrChange w:id="797" w:author="Nithin Thomas" w:date="2021-10-01T14:07:00Z">
            <w:rPr>
              <w:rFonts w:ascii="OpenSymbol" w:eastAsia="OpenSymbol" w:hAnsi="LiberationSerif-Bold" w:cs="OpenSymbol"/>
              <w:color w:val="000000"/>
              <w:sz w:val="24"/>
              <w:szCs w:val="24"/>
            </w:rPr>
          </w:rPrChange>
        </w:rPr>
        <w:pPrChange w:id="798" w:author="Nithin Thomas" w:date="2021-09-30T12:22:00Z">
          <w:pPr>
            <w:pStyle w:val="ListParagraph"/>
            <w:numPr>
              <w:numId w:val="14"/>
            </w:numPr>
            <w:autoSpaceDE w:val="0"/>
            <w:autoSpaceDN w:val="0"/>
            <w:adjustRightInd w:val="0"/>
            <w:spacing w:after="0" w:line="240" w:lineRule="auto"/>
            <w:ind w:hanging="360"/>
          </w:pPr>
        </w:pPrChange>
      </w:pPr>
      <w:r w:rsidRPr="00115540">
        <w:rPr>
          <w:color w:val="000000" w:themeColor="text1"/>
          <w:sz w:val="24"/>
          <w:szCs w:val="24"/>
          <w:rPrChange w:id="799" w:author="Nithin Thomas" w:date="2021-10-01T14:07:00Z">
            <w:rPr>
              <w:rFonts w:ascii="OpenSymbol" w:eastAsia="OpenSymbol" w:hAnsi="LiberationSerif-Bold" w:cs="OpenSymbol"/>
              <w:color w:val="000000"/>
              <w:sz w:val="24"/>
              <w:szCs w:val="24"/>
            </w:rPr>
          </w:rPrChange>
        </w:rPr>
        <w:t>It makes data more complex so at this stage such information is deleted and the details can be merged into one sheet.</w:t>
      </w:r>
    </w:p>
    <w:p w14:paraId="25BFD343" w14:textId="77777777" w:rsidR="0026095F" w:rsidRDefault="0026095F" w:rsidP="0026095F">
      <w:pPr>
        <w:pStyle w:val="ListParagraph"/>
        <w:autoSpaceDE w:val="0"/>
        <w:autoSpaceDN w:val="0"/>
        <w:adjustRightInd w:val="0"/>
        <w:spacing w:after="0" w:line="240" w:lineRule="auto"/>
        <w:ind w:left="360"/>
        <w:rPr>
          <w:rFonts w:ascii="LiberationSerif-Bold" w:hAnsi="LiberationSerif-Bold" w:cs="LiberationSerif-Bold"/>
          <w:b/>
          <w:bCs/>
          <w:color w:val="4472C5"/>
          <w:sz w:val="24"/>
          <w:szCs w:val="24"/>
        </w:rPr>
      </w:pPr>
    </w:p>
    <w:p w14:paraId="4B188542" w14:textId="77777777" w:rsidR="0026095F" w:rsidRDefault="0026095F" w:rsidP="0026095F">
      <w:pPr>
        <w:pStyle w:val="ListParagraph"/>
        <w:autoSpaceDE w:val="0"/>
        <w:autoSpaceDN w:val="0"/>
        <w:adjustRightInd w:val="0"/>
        <w:spacing w:after="0" w:line="240" w:lineRule="auto"/>
        <w:ind w:left="360"/>
        <w:rPr>
          <w:rFonts w:ascii="LiberationSerif-Bold" w:hAnsi="LiberationSerif-Bold" w:cs="LiberationSerif-Bold"/>
          <w:b/>
          <w:bCs/>
          <w:color w:val="4472C5"/>
          <w:sz w:val="24"/>
          <w:szCs w:val="24"/>
        </w:rPr>
      </w:pPr>
    </w:p>
    <w:p w14:paraId="3445897A" w14:textId="77777777" w:rsidR="0026095F" w:rsidRDefault="0026095F" w:rsidP="0015035B">
      <w:pPr>
        <w:pStyle w:val="Heading1"/>
        <w:ind w:left="0"/>
        <w:rPr>
          <w:color w:val="000000" w:themeColor="text1"/>
          <w:sz w:val="24"/>
          <w:szCs w:val="24"/>
        </w:rPr>
      </w:pPr>
    </w:p>
    <w:p w14:paraId="7129DA5A" w14:textId="6F14AEE0" w:rsidR="0015035B" w:rsidRDefault="0015035B" w:rsidP="0015035B">
      <w:pPr>
        <w:pStyle w:val="Heading1"/>
        <w:ind w:left="0"/>
        <w:rPr>
          <w:ins w:id="800" w:author="Nithin Thomas" w:date="2021-09-30T12:23:00Z"/>
        </w:rPr>
      </w:pPr>
    </w:p>
    <w:p w14:paraId="6D0C4CFB" w14:textId="06421E1B" w:rsidR="00667206" w:rsidRDefault="00667206" w:rsidP="0015035B">
      <w:pPr>
        <w:pStyle w:val="Heading1"/>
        <w:ind w:left="0"/>
        <w:rPr>
          <w:ins w:id="801" w:author="Nithin Thomas" w:date="2021-09-30T12:23:00Z"/>
        </w:rPr>
      </w:pPr>
    </w:p>
    <w:p w14:paraId="5021371D" w14:textId="77777777" w:rsidR="00115540" w:rsidRPr="0015035B" w:rsidRDefault="00115540" w:rsidP="0015035B">
      <w:pPr>
        <w:pStyle w:val="Heading1"/>
        <w:ind w:left="0"/>
      </w:pPr>
    </w:p>
    <w:p w14:paraId="33CA0671" w14:textId="7B6AB559" w:rsidR="00BB6FD2" w:rsidRPr="00D843CC" w:rsidRDefault="00A73D3D" w:rsidP="00443EAC">
      <w:pPr>
        <w:pStyle w:val="Heading1"/>
        <w:ind w:left="0"/>
        <w:rPr>
          <w:rFonts w:asciiTheme="minorHAnsi" w:eastAsia="OpenSymbol" w:hAnsiTheme="minorHAnsi" w:cstheme="minorHAnsi"/>
          <w:b/>
          <w:bCs/>
          <w:color w:val="1F3864" w:themeColor="accent1" w:themeShade="80"/>
          <w:sz w:val="24"/>
          <w:szCs w:val="24"/>
          <w:rPrChange w:id="802" w:author="Nithin Thomas" w:date="2021-09-30T12:42:00Z">
            <w:rPr>
              <w:rFonts w:asciiTheme="minorHAnsi" w:eastAsia="OpenSymbol" w:hAnsiTheme="minorHAnsi" w:cstheme="minorHAnsi"/>
              <w:color w:val="000000"/>
              <w:sz w:val="24"/>
              <w:szCs w:val="24"/>
            </w:rPr>
          </w:rPrChange>
        </w:rPr>
      </w:pPr>
      <w:bookmarkStart w:id="803" w:name="_Toc84000148"/>
      <w:r w:rsidRPr="00D843CC">
        <w:rPr>
          <w:rFonts w:asciiTheme="minorHAnsi" w:hAnsiTheme="minorHAnsi" w:cstheme="minorHAnsi"/>
          <w:b/>
          <w:bCs/>
          <w:color w:val="1F3864" w:themeColor="accent1" w:themeShade="80"/>
          <w:sz w:val="24"/>
          <w:szCs w:val="24"/>
          <w:rPrChange w:id="804" w:author="Nithin Thomas" w:date="2021-09-30T12:42:00Z">
            <w:rPr>
              <w:rFonts w:asciiTheme="minorHAnsi" w:hAnsiTheme="minorHAnsi" w:cstheme="minorHAnsi"/>
              <w:color w:val="44546A" w:themeColor="text2"/>
              <w:sz w:val="24"/>
              <w:szCs w:val="24"/>
            </w:rPr>
          </w:rPrChange>
        </w:rPr>
        <w:lastRenderedPageBreak/>
        <w:t>3.4 Data Storage</w:t>
      </w:r>
      <w:bookmarkEnd w:id="803"/>
    </w:p>
    <w:p w14:paraId="29461813" w14:textId="2E6E03D7" w:rsidR="00BB6FD2" w:rsidRPr="00E44CAC" w:rsidRDefault="00BB6FD2" w:rsidP="00BB6FD2">
      <w:pPr>
        <w:autoSpaceDE w:val="0"/>
        <w:autoSpaceDN w:val="0"/>
        <w:adjustRightInd w:val="0"/>
        <w:spacing w:after="0" w:line="240" w:lineRule="auto"/>
        <w:rPr>
          <w:rFonts w:cstheme="minorHAnsi"/>
          <w:color w:val="4472C5"/>
          <w:sz w:val="24"/>
          <w:szCs w:val="24"/>
        </w:rPr>
      </w:pPr>
    </w:p>
    <w:p w14:paraId="6EFB0EF7" w14:textId="77777777" w:rsidR="00BC14D8" w:rsidRPr="00E44CAC" w:rsidDel="00667206" w:rsidRDefault="00BC14D8">
      <w:pPr>
        <w:pStyle w:val="ListParagraph"/>
        <w:numPr>
          <w:ilvl w:val="0"/>
          <w:numId w:val="17"/>
        </w:numPr>
        <w:autoSpaceDE w:val="0"/>
        <w:autoSpaceDN w:val="0"/>
        <w:adjustRightInd w:val="0"/>
        <w:spacing w:after="0" w:line="360" w:lineRule="auto"/>
        <w:jc w:val="both"/>
        <w:rPr>
          <w:del w:id="805" w:author="Nithin Thomas" w:date="2021-09-30T12:25:00Z"/>
          <w:rFonts w:cstheme="minorHAnsi"/>
          <w:sz w:val="24"/>
          <w:szCs w:val="24"/>
        </w:rPr>
        <w:pPrChange w:id="806"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 xml:space="preserve">Data storage and management of data is a </w:t>
      </w:r>
      <w:r w:rsidRPr="00C143AF">
        <w:rPr>
          <w:rFonts w:cstheme="minorHAnsi"/>
          <w:b/>
          <w:bCs/>
          <w:sz w:val="24"/>
          <w:szCs w:val="24"/>
          <w:rPrChange w:id="807" w:author="Nithin Thomas" w:date="2021-10-01T13:48:00Z">
            <w:rPr>
              <w:rFonts w:cstheme="minorHAnsi"/>
              <w:sz w:val="24"/>
              <w:szCs w:val="24"/>
            </w:rPr>
          </w:rPrChange>
        </w:rPr>
        <w:t>continues process</w:t>
      </w:r>
      <w:r w:rsidRPr="00E44CAC">
        <w:rPr>
          <w:rFonts w:cstheme="minorHAnsi"/>
          <w:sz w:val="24"/>
          <w:szCs w:val="24"/>
        </w:rPr>
        <w:t xml:space="preserve"> which should satisfy the needs of applications or tools that require this data to be accessed at any time without delays.</w:t>
      </w:r>
    </w:p>
    <w:p w14:paraId="072C8177" w14:textId="77777777" w:rsidR="00BC14D8" w:rsidRPr="00667206" w:rsidRDefault="00BC14D8">
      <w:pPr>
        <w:pStyle w:val="ListParagraph"/>
        <w:numPr>
          <w:ilvl w:val="0"/>
          <w:numId w:val="17"/>
        </w:numPr>
        <w:autoSpaceDE w:val="0"/>
        <w:autoSpaceDN w:val="0"/>
        <w:adjustRightInd w:val="0"/>
        <w:spacing w:after="0" w:line="360" w:lineRule="auto"/>
        <w:jc w:val="both"/>
        <w:rPr>
          <w:rFonts w:cstheme="minorHAnsi"/>
          <w:sz w:val="24"/>
          <w:szCs w:val="24"/>
          <w:rPrChange w:id="808" w:author="Nithin Thomas" w:date="2021-09-30T12:25:00Z">
            <w:rPr/>
          </w:rPrChange>
        </w:rPr>
        <w:pPrChange w:id="809" w:author="Nithin Thomas" w:date="2021-09-30T12:25:00Z">
          <w:pPr>
            <w:autoSpaceDE w:val="0"/>
            <w:autoSpaceDN w:val="0"/>
            <w:adjustRightInd w:val="0"/>
            <w:spacing w:after="0" w:line="240" w:lineRule="auto"/>
          </w:pPr>
        </w:pPrChange>
      </w:pPr>
    </w:p>
    <w:p w14:paraId="576715D0" w14:textId="2378F995" w:rsidR="00BC14D8" w:rsidRPr="00E44CAC" w:rsidDel="00667206" w:rsidRDefault="00BC14D8">
      <w:pPr>
        <w:pStyle w:val="ListParagraph"/>
        <w:numPr>
          <w:ilvl w:val="0"/>
          <w:numId w:val="17"/>
        </w:numPr>
        <w:autoSpaceDE w:val="0"/>
        <w:autoSpaceDN w:val="0"/>
        <w:adjustRightInd w:val="0"/>
        <w:spacing w:after="0" w:line="360" w:lineRule="auto"/>
        <w:jc w:val="both"/>
        <w:rPr>
          <w:del w:id="810" w:author="Nithin Thomas" w:date="2021-09-30T12:24:00Z"/>
          <w:rFonts w:cstheme="minorHAnsi"/>
          <w:sz w:val="24"/>
          <w:szCs w:val="24"/>
        </w:rPr>
        <w:pPrChange w:id="811"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 xml:space="preserve">The data collected by NPhone, the volume will be </w:t>
      </w:r>
      <w:r w:rsidRPr="00C143AF">
        <w:rPr>
          <w:rFonts w:cstheme="minorHAnsi"/>
          <w:b/>
          <w:bCs/>
          <w:sz w:val="24"/>
          <w:szCs w:val="24"/>
          <w:rPrChange w:id="812" w:author="Nithin Thomas" w:date="2021-10-01T13:48:00Z">
            <w:rPr>
              <w:rFonts w:cstheme="minorHAnsi"/>
              <w:sz w:val="24"/>
              <w:szCs w:val="24"/>
            </w:rPr>
          </w:rPrChange>
        </w:rPr>
        <w:t>large and velocity</w:t>
      </w:r>
      <w:r w:rsidRPr="00E44CAC">
        <w:rPr>
          <w:rFonts w:cstheme="minorHAnsi"/>
          <w:sz w:val="24"/>
          <w:szCs w:val="24"/>
        </w:rPr>
        <w:t xml:space="preserve"> will be high. Hence the</w:t>
      </w:r>
      <w:ins w:id="813" w:author="Nithin Thomas" w:date="2021-09-30T12:24:00Z">
        <w:r w:rsidR="00667206">
          <w:rPr>
            <w:rFonts w:cstheme="minorHAnsi"/>
            <w:sz w:val="24"/>
            <w:szCs w:val="24"/>
          </w:rPr>
          <w:t xml:space="preserve"> </w:t>
        </w:r>
      </w:ins>
    </w:p>
    <w:p w14:paraId="28BCBD1B" w14:textId="72FB2D4D" w:rsidR="00BC14D8" w:rsidRPr="00667206" w:rsidDel="00667206" w:rsidRDefault="00BC14D8">
      <w:pPr>
        <w:pStyle w:val="ListParagraph"/>
        <w:numPr>
          <w:ilvl w:val="0"/>
          <w:numId w:val="17"/>
        </w:numPr>
        <w:autoSpaceDE w:val="0"/>
        <w:autoSpaceDN w:val="0"/>
        <w:adjustRightInd w:val="0"/>
        <w:spacing w:after="0" w:line="360" w:lineRule="auto"/>
        <w:jc w:val="both"/>
        <w:rPr>
          <w:del w:id="814" w:author="Nithin Thomas" w:date="2021-09-30T12:24:00Z"/>
          <w:rFonts w:cstheme="minorHAnsi"/>
          <w:sz w:val="24"/>
          <w:szCs w:val="24"/>
        </w:rPr>
        <w:pPrChange w:id="815" w:author="Nithin Thomas" w:date="2021-09-30T12:25:00Z">
          <w:pPr>
            <w:pStyle w:val="ListParagraph"/>
            <w:numPr>
              <w:numId w:val="17"/>
            </w:numPr>
            <w:autoSpaceDE w:val="0"/>
            <w:autoSpaceDN w:val="0"/>
            <w:adjustRightInd w:val="0"/>
            <w:spacing w:after="0" w:line="240" w:lineRule="auto"/>
            <w:ind w:hanging="360"/>
          </w:pPr>
        </w:pPrChange>
      </w:pPr>
      <w:r w:rsidRPr="00667206">
        <w:rPr>
          <w:rFonts w:cstheme="minorHAnsi"/>
          <w:sz w:val="24"/>
          <w:szCs w:val="24"/>
        </w:rPr>
        <w:t>system chosen should provide reliable storage space and powerful access to the data.</w:t>
      </w:r>
      <w:ins w:id="816" w:author="Nithin Thomas" w:date="2021-09-30T12:24:00Z">
        <w:r w:rsidR="00667206">
          <w:rPr>
            <w:rFonts w:cstheme="minorHAnsi"/>
            <w:sz w:val="24"/>
            <w:szCs w:val="24"/>
          </w:rPr>
          <w:t xml:space="preserve"> </w:t>
        </w:r>
      </w:ins>
    </w:p>
    <w:p w14:paraId="38CEABBD" w14:textId="77777777" w:rsidR="00BC14D8" w:rsidRPr="00667206" w:rsidDel="00667206" w:rsidRDefault="00BC14D8">
      <w:pPr>
        <w:numPr>
          <w:ilvl w:val="0"/>
          <w:numId w:val="17"/>
        </w:numPr>
        <w:autoSpaceDE w:val="0"/>
        <w:autoSpaceDN w:val="0"/>
        <w:adjustRightInd w:val="0"/>
        <w:spacing w:after="0" w:line="360" w:lineRule="auto"/>
        <w:jc w:val="both"/>
        <w:rPr>
          <w:del w:id="817" w:author="Nithin Thomas" w:date="2021-09-30T12:24:00Z"/>
          <w:rFonts w:cstheme="minorHAnsi"/>
          <w:sz w:val="24"/>
          <w:szCs w:val="24"/>
        </w:rPr>
        <w:pPrChange w:id="818" w:author="Nithin Thomas" w:date="2021-09-30T12:25:00Z">
          <w:pPr>
            <w:autoSpaceDE w:val="0"/>
            <w:autoSpaceDN w:val="0"/>
            <w:adjustRightInd w:val="0"/>
            <w:spacing w:after="0" w:line="240" w:lineRule="auto"/>
          </w:pPr>
        </w:pPrChange>
      </w:pPr>
    </w:p>
    <w:p w14:paraId="6BAF87E7" w14:textId="516F6050" w:rsidR="00BC14D8" w:rsidRPr="00E44CAC" w:rsidRDefault="00BC14D8">
      <w:pPr>
        <w:pStyle w:val="ListParagraph"/>
        <w:numPr>
          <w:ilvl w:val="0"/>
          <w:numId w:val="17"/>
        </w:numPr>
        <w:autoSpaceDE w:val="0"/>
        <w:autoSpaceDN w:val="0"/>
        <w:adjustRightInd w:val="0"/>
        <w:spacing w:after="0" w:line="360" w:lineRule="auto"/>
        <w:jc w:val="both"/>
        <w:rPr>
          <w:rFonts w:cstheme="minorHAnsi"/>
          <w:sz w:val="24"/>
          <w:szCs w:val="24"/>
        </w:rPr>
        <w:pPrChange w:id="819"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Therefore, NPhone can use cloud-based virtual data storage, so that all the data management team members can access the project easily and remotely.</w:t>
      </w:r>
    </w:p>
    <w:p w14:paraId="47FD939E" w14:textId="14BA0100" w:rsidR="00BC14D8" w:rsidRPr="00E44CAC" w:rsidRDefault="00BC14D8">
      <w:pPr>
        <w:pStyle w:val="ListParagraph"/>
        <w:numPr>
          <w:ilvl w:val="0"/>
          <w:numId w:val="17"/>
        </w:numPr>
        <w:autoSpaceDE w:val="0"/>
        <w:autoSpaceDN w:val="0"/>
        <w:adjustRightInd w:val="0"/>
        <w:spacing w:after="0" w:line="360" w:lineRule="auto"/>
        <w:jc w:val="both"/>
        <w:rPr>
          <w:rFonts w:cstheme="minorHAnsi"/>
          <w:sz w:val="24"/>
          <w:szCs w:val="24"/>
        </w:rPr>
        <w:pPrChange w:id="820"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 xml:space="preserve">Setting up an online account with any of the </w:t>
      </w:r>
      <w:r w:rsidRPr="00C143AF">
        <w:rPr>
          <w:rFonts w:cstheme="minorHAnsi"/>
          <w:b/>
          <w:bCs/>
          <w:sz w:val="24"/>
          <w:szCs w:val="24"/>
          <w:rPrChange w:id="821" w:author="Nithin Thomas" w:date="2021-10-01T13:48:00Z">
            <w:rPr>
              <w:rFonts w:cstheme="minorHAnsi"/>
              <w:sz w:val="24"/>
              <w:szCs w:val="24"/>
            </w:rPr>
          </w:rPrChange>
        </w:rPr>
        <w:t>cloud services</w:t>
      </w:r>
      <w:r w:rsidRPr="00E44CAC">
        <w:rPr>
          <w:rFonts w:cstheme="minorHAnsi"/>
          <w:sz w:val="24"/>
          <w:szCs w:val="24"/>
        </w:rPr>
        <w:t xml:space="preserve"> is easy and cheap, also the data is highly secured.</w:t>
      </w:r>
    </w:p>
    <w:p w14:paraId="6614E10C" w14:textId="2CC4BF93" w:rsidR="00BC14D8" w:rsidRPr="00E44CAC" w:rsidRDefault="00BC14D8">
      <w:pPr>
        <w:pStyle w:val="ListParagraph"/>
        <w:numPr>
          <w:ilvl w:val="0"/>
          <w:numId w:val="17"/>
        </w:numPr>
        <w:autoSpaceDE w:val="0"/>
        <w:autoSpaceDN w:val="0"/>
        <w:adjustRightInd w:val="0"/>
        <w:spacing w:after="0" w:line="360" w:lineRule="auto"/>
        <w:jc w:val="both"/>
        <w:rPr>
          <w:rFonts w:cstheme="minorHAnsi"/>
          <w:sz w:val="24"/>
          <w:szCs w:val="24"/>
        </w:rPr>
        <w:pPrChange w:id="822"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 xml:space="preserve">Cloud storage system is </w:t>
      </w:r>
      <w:r w:rsidRPr="00C143AF">
        <w:rPr>
          <w:rFonts w:cstheme="minorHAnsi"/>
          <w:b/>
          <w:bCs/>
          <w:sz w:val="24"/>
          <w:szCs w:val="24"/>
          <w:rPrChange w:id="823" w:author="Nithin Thomas" w:date="2021-10-01T13:48:00Z">
            <w:rPr>
              <w:rFonts w:cstheme="minorHAnsi"/>
              <w:sz w:val="24"/>
              <w:szCs w:val="24"/>
            </w:rPr>
          </w:rPrChange>
        </w:rPr>
        <w:t>convenient scalable and flexible</w:t>
      </w:r>
      <w:r w:rsidRPr="00E44CAC">
        <w:rPr>
          <w:rFonts w:cstheme="minorHAnsi"/>
          <w:sz w:val="24"/>
          <w:szCs w:val="24"/>
        </w:rPr>
        <w:t xml:space="preserve"> to use. It also provides an added advantage of recovery of data during a disaster. </w:t>
      </w:r>
    </w:p>
    <w:p w14:paraId="4A0A8298" w14:textId="0B3AA07E" w:rsidR="00BC14D8" w:rsidRPr="00E44CAC" w:rsidRDefault="00BC14D8">
      <w:pPr>
        <w:pStyle w:val="ListParagraph"/>
        <w:numPr>
          <w:ilvl w:val="0"/>
          <w:numId w:val="17"/>
        </w:numPr>
        <w:autoSpaceDE w:val="0"/>
        <w:autoSpaceDN w:val="0"/>
        <w:adjustRightInd w:val="0"/>
        <w:spacing w:after="0" w:line="360" w:lineRule="auto"/>
        <w:jc w:val="both"/>
        <w:rPr>
          <w:rFonts w:cstheme="minorHAnsi"/>
          <w:sz w:val="24"/>
          <w:szCs w:val="24"/>
        </w:rPr>
        <w:pPrChange w:id="824"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 xml:space="preserve">It is important to ensure that the database remains </w:t>
      </w:r>
      <w:r w:rsidRPr="00C143AF">
        <w:rPr>
          <w:rFonts w:cstheme="minorHAnsi"/>
          <w:b/>
          <w:bCs/>
          <w:sz w:val="24"/>
          <w:szCs w:val="24"/>
          <w:rPrChange w:id="825" w:author="Nithin Thomas" w:date="2021-10-01T13:49:00Z">
            <w:rPr>
              <w:rFonts w:cstheme="minorHAnsi"/>
              <w:sz w:val="24"/>
              <w:szCs w:val="24"/>
            </w:rPr>
          </w:rPrChange>
        </w:rPr>
        <w:t>consistent</w:t>
      </w:r>
      <w:r w:rsidRPr="00E44CAC">
        <w:rPr>
          <w:rFonts w:cstheme="minorHAnsi"/>
          <w:sz w:val="24"/>
          <w:szCs w:val="24"/>
        </w:rPr>
        <w:t xml:space="preserve"> before and after the transaction.</w:t>
      </w:r>
    </w:p>
    <w:p w14:paraId="1040D704" w14:textId="720A7A69" w:rsidR="00BC14D8" w:rsidRPr="00C143AF" w:rsidDel="00667206" w:rsidRDefault="00BC14D8">
      <w:pPr>
        <w:pStyle w:val="ListParagraph"/>
        <w:numPr>
          <w:ilvl w:val="0"/>
          <w:numId w:val="17"/>
        </w:numPr>
        <w:autoSpaceDE w:val="0"/>
        <w:autoSpaceDN w:val="0"/>
        <w:adjustRightInd w:val="0"/>
        <w:spacing w:after="0" w:line="360" w:lineRule="auto"/>
        <w:jc w:val="both"/>
        <w:rPr>
          <w:del w:id="826" w:author="Nithin Thomas" w:date="2021-09-30T12:24:00Z"/>
          <w:rFonts w:cstheme="minorHAnsi"/>
          <w:b/>
          <w:bCs/>
          <w:sz w:val="24"/>
          <w:szCs w:val="24"/>
          <w:rPrChange w:id="827" w:author="Nithin Thomas" w:date="2021-10-01T13:49:00Z">
            <w:rPr>
              <w:del w:id="828" w:author="Nithin Thomas" w:date="2021-09-30T12:24:00Z"/>
              <w:rFonts w:cstheme="minorHAnsi"/>
              <w:sz w:val="24"/>
              <w:szCs w:val="24"/>
            </w:rPr>
          </w:rPrChange>
        </w:rPr>
        <w:pPrChange w:id="829" w:author="Nithin Thomas" w:date="2021-09-30T12:25:00Z">
          <w:pPr>
            <w:pStyle w:val="ListParagraph"/>
            <w:numPr>
              <w:numId w:val="17"/>
            </w:numPr>
            <w:autoSpaceDE w:val="0"/>
            <w:autoSpaceDN w:val="0"/>
            <w:adjustRightInd w:val="0"/>
            <w:spacing w:after="0" w:line="240" w:lineRule="auto"/>
            <w:ind w:hanging="360"/>
          </w:pPr>
        </w:pPrChange>
      </w:pPr>
      <w:r w:rsidRPr="00E44CAC">
        <w:rPr>
          <w:rFonts w:cstheme="minorHAnsi"/>
          <w:sz w:val="24"/>
          <w:szCs w:val="24"/>
        </w:rPr>
        <w:t>To ensure the consistency of database, we will have the ACID (</w:t>
      </w:r>
      <w:r w:rsidRPr="00C143AF">
        <w:rPr>
          <w:rFonts w:cstheme="minorHAnsi"/>
          <w:b/>
          <w:bCs/>
          <w:sz w:val="24"/>
          <w:szCs w:val="24"/>
          <w:rPrChange w:id="830" w:author="Nithin Thomas" w:date="2021-10-01T13:49:00Z">
            <w:rPr>
              <w:rFonts w:cstheme="minorHAnsi"/>
              <w:sz w:val="24"/>
              <w:szCs w:val="24"/>
            </w:rPr>
          </w:rPrChange>
        </w:rPr>
        <w:t>ATOMICITY,</w:t>
      </w:r>
      <w:ins w:id="831" w:author="Nithin Thomas" w:date="2021-09-30T12:24:00Z">
        <w:r w:rsidR="00667206" w:rsidRPr="00C143AF">
          <w:rPr>
            <w:rFonts w:cstheme="minorHAnsi"/>
            <w:b/>
            <w:bCs/>
            <w:sz w:val="24"/>
            <w:szCs w:val="24"/>
            <w:rPrChange w:id="832" w:author="Nithin Thomas" w:date="2021-10-01T13:49:00Z">
              <w:rPr>
                <w:rFonts w:cstheme="minorHAnsi"/>
                <w:sz w:val="24"/>
                <w:szCs w:val="24"/>
              </w:rPr>
            </w:rPrChange>
          </w:rPr>
          <w:t xml:space="preserve"> </w:t>
        </w:r>
      </w:ins>
    </w:p>
    <w:p w14:paraId="2285671B" w14:textId="00BE8806" w:rsidR="00BC14D8" w:rsidRPr="00667206" w:rsidDel="00667206" w:rsidRDefault="00BC14D8">
      <w:pPr>
        <w:pStyle w:val="ListParagraph"/>
        <w:numPr>
          <w:ilvl w:val="0"/>
          <w:numId w:val="17"/>
        </w:numPr>
        <w:autoSpaceDE w:val="0"/>
        <w:autoSpaceDN w:val="0"/>
        <w:adjustRightInd w:val="0"/>
        <w:spacing w:after="0" w:line="360" w:lineRule="auto"/>
        <w:jc w:val="both"/>
        <w:rPr>
          <w:del w:id="833" w:author="Nithin Thomas" w:date="2021-09-30T12:24:00Z"/>
          <w:rFonts w:cstheme="minorHAnsi"/>
          <w:sz w:val="24"/>
          <w:szCs w:val="24"/>
        </w:rPr>
        <w:pPrChange w:id="834" w:author="Nithin Thomas" w:date="2021-09-30T12:25:00Z">
          <w:pPr>
            <w:pStyle w:val="ListParagraph"/>
            <w:numPr>
              <w:numId w:val="17"/>
            </w:numPr>
            <w:autoSpaceDE w:val="0"/>
            <w:autoSpaceDN w:val="0"/>
            <w:adjustRightInd w:val="0"/>
            <w:spacing w:after="0" w:line="240" w:lineRule="auto"/>
            <w:ind w:hanging="360"/>
          </w:pPr>
        </w:pPrChange>
      </w:pPr>
      <w:r w:rsidRPr="00C143AF">
        <w:rPr>
          <w:rFonts w:cstheme="minorHAnsi"/>
          <w:b/>
          <w:bCs/>
          <w:sz w:val="24"/>
          <w:szCs w:val="24"/>
          <w:rPrChange w:id="835" w:author="Nithin Thomas" w:date="2021-10-01T13:49:00Z">
            <w:rPr>
              <w:rFonts w:cstheme="minorHAnsi"/>
              <w:sz w:val="24"/>
              <w:szCs w:val="24"/>
            </w:rPr>
          </w:rPrChange>
        </w:rPr>
        <w:t>CONSISTENCY, ISOLATION AND DURABILITY</w:t>
      </w:r>
      <w:r w:rsidRPr="00667206">
        <w:rPr>
          <w:rFonts w:cstheme="minorHAnsi"/>
          <w:sz w:val="24"/>
          <w:szCs w:val="24"/>
        </w:rPr>
        <w:t>) properties in our data transition,</w:t>
      </w:r>
      <w:ins w:id="836" w:author="Nithin Thomas" w:date="2021-09-30T12:24:00Z">
        <w:r w:rsidR="00667206">
          <w:rPr>
            <w:rFonts w:cstheme="minorHAnsi"/>
            <w:sz w:val="24"/>
            <w:szCs w:val="24"/>
          </w:rPr>
          <w:t xml:space="preserve"> </w:t>
        </w:r>
      </w:ins>
    </w:p>
    <w:p w14:paraId="72D1488D" w14:textId="77777777" w:rsidR="00BC14D8" w:rsidRPr="00667206" w:rsidRDefault="00BC14D8">
      <w:pPr>
        <w:pStyle w:val="ListParagraph"/>
        <w:numPr>
          <w:ilvl w:val="0"/>
          <w:numId w:val="17"/>
        </w:numPr>
        <w:autoSpaceDE w:val="0"/>
        <w:autoSpaceDN w:val="0"/>
        <w:adjustRightInd w:val="0"/>
        <w:spacing w:after="0" w:line="360" w:lineRule="auto"/>
        <w:jc w:val="both"/>
        <w:rPr>
          <w:rFonts w:cstheme="minorHAnsi"/>
          <w:sz w:val="24"/>
          <w:szCs w:val="24"/>
        </w:rPr>
        <w:pPrChange w:id="837" w:author="Nithin Thomas" w:date="2021-09-30T12:25:00Z">
          <w:pPr>
            <w:pStyle w:val="ListParagraph"/>
            <w:numPr>
              <w:numId w:val="17"/>
            </w:numPr>
            <w:autoSpaceDE w:val="0"/>
            <w:autoSpaceDN w:val="0"/>
            <w:adjustRightInd w:val="0"/>
            <w:spacing w:after="0" w:line="240" w:lineRule="auto"/>
            <w:ind w:hanging="360"/>
          </w:pPr>
        </w:pPrChange>
      </w:pPr>
      <w:r w:rsidRPr="00667206">
        <w:rPr>
          <w:rFonts w:cstheme="minorHAnsi"/>
          <w:sz w:val="24"/>
          <w:szCs w:val="24"/>
        </w:rPr>
        <w:t>especially for the online sales:</w:t>
      </w:r>
    </w:p>
    <w:p w14:paraId="5A85A7DB" w14:textId="77777777" w:rsidR="00BC14D8" w:rsidRPr="00E44CAC" w:rsidRDefault="00BC14D8">
      <w:pPr>
        <w:autoSpaceDE w:val="0"/>
        <w:autoSpaceDN w:val="0"/>
        <w:adjustRightInd w:val="0"/>
        <w:spacing w:after="0" w:line="360" w:lineRule="auto"/>
        <w:rPr>
          <w:rFonts w:cstheme="minorHAnsi"/>
          <w:sz w:val="24"/>
          <w:szCs w:val="24"/>
        </w:rPr>
        <w:pPrChange w:id="838" w:author="Nithin Thomas" w:date="2021-09-30T12:31:00Z">
          <w:pPr>
            <w:autoSpaceDE w:val="0"/>
            <w:autoSpaceDN w:val="0"/>
            <w:adjustRightInd w:val="0"/>
            <w:spacing w:after="0" w:line="240" w:lineRule="auto"/>
          </w:pPr>
        </w:pPrChange>
      </w:pPr>
    </w:p>
    <w:p w14:paraId="68DCC12A" w14:textId="6BD5C30C" w:rsidR="00BC14D8" w:rsidRPr="00D843CC" w:rsidRDefault="00BC14D8">
      <w:pPr>
        <w:pStyle w:val="ListParagraph"/>
        <w:numPr>
          <w:ilvl w:val="0"/>
          <w:numId w:val="48"/>
        </w:numPr>
        <w:autoSpaceDE w:val="0"/>
        <w:autoSpaceDN w:val="0"/>
        <w:adjustRightInd w:val="0"/>
        <w:spacing w:after="0" w:line="360" w:lineRule="auto"/>
        <w:rPr>
          <w:rFonts w:cstheme="minorHAnsi"/>
          <w:b/>
          <w:bCs/>
          <w:sz w:val="24"/>
          <w:szCs w:val="24"/>
          <w:rPrChange w:id="839" w:author="Nithin Thomas" w:date="2021-10-01T13:49:00Z">
            <w:rPr>
              <w:rFonts w:cstheme="minorHAnsi"/>
              <w:sz w:val="24"/>
              <w:szCs w:val="24"/>
            </w:rPr>
          </w:rPrChange>
        </w:rPr>
        <w:pPrChange w:id="840" w:author="Nithin Thomas" w:date="2021-09-30T12:31:00Z">
          <w:pPr>
            <w:autoSpaceDE w:val="0"/>
            <w:autoSpaceDN w:val="0"/>
            <w:adjustRightInd w:val="0"/>
            <w:spacing w:after="0" w:line="240" w:lineRule="auto"/>
          </w:pPr>
        </w:pPrChange>
      </w:pPr>
      <w:r w:rsidRPr="00D843CC">
        <w:rPr>
          <w:rFonts w:cstheme="minorHAnsi"/>
          <w:b/>
          <w:bCs/>
          <w:sz w:val="24"/>
          <w:szCs w:val="24"/>
          <w:rPrChange w:id="841" w:author="Nithin Thomas" w:date="2021-10-01T13:49:00Z">
            <w:rPr>
              <w:rFonts w:cstheme="minorHAnsi"/>
              <w:sz w:val="24"/>
              <w:szCs w:val="24"/>
            </w:rPr>
          </w:rPrChange>
        </w:rPr>
        <w:t>Atomicity</w:t>
      </w:r>
    </w:p>
    <w:p w14:paraId="1D1BE827" w14:textId="0D5ABB78" w:rsidR="00BC14D8" w:rsidRDefault="00BC14D8">
      <w:pPr>
        <w:pStyle w:val="ListParagraph"/>
        <w:numPr>
          <w:ilvl w:val="0"/>
          <w:numId w:val="25"/>
        </w:numPr>
        <w:autoSpaceDE w:val="0"/>
        <w:autoSpaceDN w:val="0"/>
        <w:adjustRightInd w:val="0"/>
        <w:spacing w:after="0" w:line="360" w:lineRule="auto"/>
        <w:rPr>
          <w:ins w:id="842" w:author="Nithin Thomas" w:date="2021-09-30T17:27:00Z"/>
          <w:rFonts w:cstheme="minorHAnsi"/>
          <w:sz w:val="24"/>
          <w:szCs w:val="24"/>
        </w:rPr>
      </w:pPr>
      <w:r w:rsidRPr="00667206">
        <w:rPr>
          <w:rFonts w:cstheme="minorHAnsi"/>
          <w:sz w:val="24"/>
          <w:szCs w:val="24"/>
        </w:rPr>
        <w:t>Atomicity makes sures that either the transaction occurs completely or it does not occur at all. “</w:t>
      </w:r>
      <w:r w:rsidRPr="00C143AF">
        <w:rPr>
          <w:rFonts w:cstheme="minorHAnsi"/>
          <w:b/>
          <w:bCs/>
          <w:sz w:val="24"/>
          <w:szCs w:val="24"/>
          <w:rPrChange w:id="843" w:author="Nithin Thomas" w:date="2021-10-01T13:49:00Z">
            <w:rPr>
              <w:rFonts w:cstheme="minorHAnsi"/>
              <w:sz w:val="24"/>
              <w:szCs w:val="24"/>
            </w:rPr>
          </w:rPrChange>
        </w:rPr>
        <w:t>all or nothing rule</w:t>
      </w:r>
      <w:r w:rsidRPr="00667206">
        <w:rPr>
          <w:rFonts w:cstheme="minorHAnsi"/>
          <w:sz w:val="24"/>
          <w:szCs w:val="24"/>
        </w:rPr>
        <w:t xml:space="preserve">” is the rule when comes to atomicity. </w:t>
      </w:r>
    </w:p>
    <w:p w14:paraId="6CD6AEA0" w14:textId="08E941C2" w:rsidR="0077071C" w:rsidRPr="00667206" w:rsidRDefault="0077071C">
      <w:pPr>
        <w:pStyle w:val="ListParagraph"/>
        <w:numPr>
          <w:ilvl w:val="0"/>
          <w:numId w:val="25"/>
        </w:numPr>
        <w:autoSpaceDE w:val="0"/>
        <w:autoSpaceDN w:val="0"/>
        <w:adjustRightInd w:val="0"/>
        <w:spacing w:after="0" w:line="360" w:lineRule="auto"/>
        <w:rPr>
          <w:rFonts w:cstheme="minorHAnsi"/>
          <w:sz w:val="24"/>
          <w:szCs w:val="24"/>
        </w:rPr>
        <w:pPrChange w:id="844" w:author="Nithin Thomas" w:date="2021-09-30T12:31:00Z">
          <w:pPr>
            <w:pStyle w:val="ListParagraph"/>
            <w:numPr>
              <w:numId w:val="18"/>
            </w:numPr>
            <w:autoSpaceDE w:val="0"/>
            <w:autoSpaceDN w:val="0"/>
            <w:adjustRightInd w:val="0"/>
            <w:spacing w:after="0" w:line="240" w:lineRule="auto"/>
            <w:ind w:left="360" w:hanging="360"/>
          </w:pPr>
        </w:pPrChange>
      </w:pPr>
      <w:ins w:id="845" w:author="Nithin Thomas" w:date="2021-09-30T17:27:00Z">
        <w:r>
          <w:rPr>
            <w:rFonts w:cstheme="minorHAnsi"/>
            <w:sz w:val="24"/>
            <w:szCs w:val="24"/>
          </w:rPr>
          <w:t>Atomi</w:t>
        </w:r>
      </w:ins>
      <w:ins w:id="846" w:author="Nithin Thomas" w:date="2021-09-30T17:28:00Z">
        <w:r>
          <w:rPr>
            <w:rFonts w:cstheme="minorHAnsi"/>
            <w:sz w:val="24"/>
            <w:szCs w:val="24"/>
          </w:rPr>
          <w:t xml:space="preserve">city of the transaction is held responsible by </w:t>
        </w:r>
        <w:r w:rsidRPr="00667206">
          <w:rPr>
            <w:rFonts w:cstheme="minorHAnsi"/>
            <w:sz w:val="24"/>
            <w:szCs w:val="24"/>
          </w:rPr>
          <w:t>Transaction Control Manager</w:t>
        </w:r>
        <w:r>
          <w:rPr>
            <w:rFonts w:cstheme="minorHAnsi"/>
            <w:sz w:val="24"/>
            <w:szCs w:val="24"/>
          </w:rPr>
          <w:t>.</w:t>
        </w:r>
      </w:ins>
    </w:p>
    <w:p w14:paraId="428C4662" w14:textId="5D5D5CFB" w:rsidR="00BC14D8" w:rsidRPr="00667206" w:rsidDel="0077071C" w:rsidRDefault="00BC14D8">
      <w:pPr>
        <w:pStyle w:val="ListParagraph"/>
        <w:numPr>
          <w:ilvl w:val="0"/>
          <w:numId w:val="25"/>
        </w:numPr>
        <w:autoSpaceDE w:val="0"/>
        <w:autoSpaceDN w:val="0"/>
        <w:adjustRightInd w:val="0"/>
        <w:spacing w:after="0" w:line="360" w:lineRule="auto"/>
        <w:rPr>
          <w:del w:id="847" w:author="Nithin Thomas" w:date="2021-09-30T17:28:00Z"/>
          <w:rFonts w:cstheme="minorHAnsi"/>
          <w:sz w:val="24"/>
          <w:szCs w:val="24"/>
        </w:rPr>
        <w:pPrChange w:id="848" w:author="Nithin Thomas" w:date="2021-09-30T12:31:00Z">
          <w:pPr>
            <w:pStyle w:val="ListParagraph"/>
            <w:numPr>
              <w:numId w:val="18"/>
            </w:numPr>
            <w:autoSpaceDE w:val="0"/>
            <w:autoSpaceDN w:val="0"/>
            <w:adjustRightInd w:val="0"/>
            <w:spacing w:after="0" w:line="240" w:lineRule="auto"/>
            <w:ind w:left="360" w:hanging="360"/>
          </w:pPr>
        </w:pPrChange>
      </w:pPr>
      <w:del w:id="849" w:author="Nithin Thomas" w:date="2021-09-30T17:28:00Z">
        <w:r w:rsidRPr="00667206" w:rsidDel="0077071C">
          <w:rPr>
            <w:rFonts w:cstheme="minorHAnsi"/>
            <w:sz w:val="24"/>
            <w:szCs w:val="24"/>
          </w:rPr>
          <w:delText>It is the responsibility of Transaction Control Manager to ensure atomicity of the transactions.</w:delText>
        </w:r>
      </w:del>
    </w:p>
    <w:p w14:paraId="1A750109" w14:textId="15605CC9" w:rsidR="00BC14D8" w:rsidRPr="00667206" w:rsidRDefault="00BC14D8">
      <w:pPr>
        <w:autoSpaceDE w:val="0"/>
        <w:autoSpaceDN w:val="0"/>
        <w:adjustRightInd w:val="0"/>
        <w:spacing w:after="0" w:line="360" w:lineRule="auto"/>
        <w:rPr>
          <w:rFonts w:cstheme="minorHAnsi"/>
          <w:sz w:val="24"/>
          <w:szCs w:val="24"/>
        </w:rPr>
        <w:pPrChange w:id="850" w:author="Nithin Thomas" w:date="2021-09-30T12:31:00Z">
          <w:pPr>
            <w:autoSpaceDE w:val="0"/>
            <w:autoSpaceDN w:val="0"/>
            <w:adjustRightInd w:val="0"/>
            <w:spacing w:after="0" w:line="240" w:lineRule="auto"/>
          </w:pPr>
        </w:pPrChange>
      </w:pPr>
      <w:r w:rsidRPr="00667206">
        <w:rPr>
          <w:rFonts w:cstheme="minorHAnsi"/>
          <w:sz w:val="24"/>
          <w:szCs w:val="24"/>
        </w:rPr>
        <w:t>For example, if a sale happened is not recorded in inventory records there it forms a gap in</w:t>
      </w:r>
    </w:p>
    <w:p w14:paraId="171E43BB" w14:textId="15F1293B" w:rsidR="00C143AF" w:rsidRPr="00667206" w:rsidRDefault="00BC14D8">
      <w:pPr>
        <w:autoSpaceDE w:val="0"/>
        <w:autoSpaceDN w:val="0"/>
        <w:adjustRightInd w:val="0"/>
        <w:spacing w:after="0" w:line="360" w:lineRule="auto"/>
        <w:rPr>
          <w:rFonts w:cstheme="minorHAnsi"/>
          <w:sz w:val="24"/>
          <w:szCs w:val="24"/>
        </w:rPr>
        <w:pPrChange w:id="851" w:author="Nithin Thomas" w:date="2021-09-30T12:31:00Z">
          <w:pPr>
            <w:autoSpaceDE w:val="0"/>
            <w:autoSpaceDN w:val="0"/>
            <w:adjustRightInd w:val="0"/>
            <w:spacing w:after="0" w:line="240" w:lineRule="auto"/>
          </w:pPr>
        </w:pPrChange>
      </w:pPr>
      <w:r w:rsidRPr="00667206">
        <w:rPr>
          <w:rFonts w:cstheme="minorHAnsi"/>
          <w:sz w:val="24"/>
          <w:szCs w:val="24"/>
        </w:rPr>
        <w:t>inventory.</w:t>
      </w:r>
    </w:p>
    <w:p w14:paraId="6BDD3399" w14:textId="3401818B" w:rsidR="00BC14D8" w:rsidRPr="00D843CC" w:rsidRDefault="00BC14D8">
      <w:pPr>
        <w:pStyle w:val="ListParagraph"/>
        <w:numPr>
          <w:ilvl w:val="0"/>
          <w:numId w:val="48"/>
        </w:numPr>
        <w:autoSpaceDE w:val="0"/>
        <w:autoSpaceDN w:val="0"/>
        <w:adjustRightInd w:val="0"/>
        <w:spacing w:after="0" w:line="360" w:lineRule="auto"/>
        <w:rPr>
          <w:rFonts w:cstheme="minorHAnsi"/>
          <w:b/>
          <w:bCs/>
          <w:sz w:val="24"/>
          <w:szCs w:val="24"/>
          <w:rPrChange w:id="852" w:author="Nithin Thomas" w:date="2021-10-01T13:49:00Z">
            <w:rPr>
              <w:rFonts w:cstheme="minorHAnsi"/>
              <w:sz w:val="24"/>
              <w:szCs w:val="24"/>
            </w:rPr>
          </w:rPrChange>
        </w:rPr>
        <w:pPrChange w:id="853" w:author="Nithin Thomas" w:date="2021-09-30T12:31:00Z">
          <w:pPr>
            <w:autoSpaceDE w:val="0"/>
            <w:autoSpaceDN w:val="0"/>
            <w:adjustRightInd w:val="0"/>
            <w:spacing w:after="0" w:line="240" w:lineRule="auto"/>
          </w:pPr>
        </w:pPrChange>
      </w:pPr>
      <w:r w:rsidRPr="00D843CC">
        <w:rPr>
          <w:rFonts w:cstheme="minorHAnsi"/>
          <w:b/>
          <w:bCs/>
          <w:sz w:val="24"/>
          <w:szCs w:val="24"/>
          <w:rPrChange w:id="854" w:author="Nithin Thomas" w:date="2021-10-01T13:49:00Z">
            <w:rPr>
              <w:rFonts w:cstheme="minorHAnsi"/>
              <w:sz w:val="24"/>
              <w:szCs w:val="24"/>
            </w:rPr>
          </w:rPrChange>
        </w:rPr>
        <w:t>Consistency</w:t>
      </w:r>
    </w:p>
    <w:p w14:paraId="201172C3" w14:textId="3F37DBCD" w:rsidR="00BC14D8" w:rsidRPr="00667206" w:rsidRDefault="00BC14D8">
      <w:pPr>
        <w:pStyle w:val="ListParagraph"/>
        <w:numPr>
          <w:ilvl w:val="0"/>
          <w:numId w:val="26"/>
        </w:numPr>
        <w:autoSpaceDE w:val="0"/>
        <w:autoSpaceDN w:val="0"/>
        <w:adjustRightInd w:val="0"/>
        <w:spacing w:after="0" w:line="360" w:lineRule="auto"/>
        <w:rPr>
          <w:rFonts w:cstheme="minorHAnsi"/>
          <w:sz w:val="24"/>
          <w:szCs w:val="24"/>
        </w:rPr>
        <w:pPrChange w:id="855" w:author="Nithin Thomas" w:date="2021-09-30T12:31:00Z">
          <w:pPr>
            <w:pStyle w:val="ListParagraph"/>
            <w:numPr>
              <w:numId w:val="19"/>
            </w:numPr>
            <w:autoSpaceDE w:val="0"/>
            <w:autoSpaceDN w:val="0"/>
            <w:adjustRightInd w:val="0"/>
            <w:spacing w:after="0" w:line="240" w:lineRule="auto"/>
            <w:ind w:left="360" w:hanging="360"/>
          </w:pPr>
        </w:pPrChange>
      </w:pPr>
      <w:r w:rsidRPr="00667206">
        <w:rPr>
          <w:rFonts w:cstheme="minorHAnsi"/>
          <w:sz w:val="24"/>
          <w:szCs w:val="24"/>
        </w:rPr>
        <w:t>This property ensures that integrity constraints are maintained and the responsibility lies with DBMS and application programmer.</w:t>
      </w:r>
    </w:p>
    <w:p w14:paraId="586C782F" w14:textId="35E66E73" w:rsidR="00BC14D8" w:rsidRPr="00667206" w:rsidRDefault="00BC14D8">
      <w:pPr>
        <w:autoSpaceDE w:val="0"/>
        <w:autoSpaceDN w:val="0"/>
        <w:adjustRightInd w:val="0"/>
        <w:spacing w:after="0" w:line="360" w:lineRule="auto"/>
        <w:rPr>
          <w:rFonts w:cstheme="minorHAnsi"/>
          <w:sz w:val="24"/>
          <w:szCs w:val="24"/>
        </w:rPr>
        <w:pPrChange w:id="856" w:author="Nithin Thomas" w:date="2021-09-30T12:31:00Z">
          <w:pPr>
            <w:autoSpaceDE w:val="0"/>
            <w:autoSpaceDN w:val="0"/>
            <w:adjustRightInd w:val="0"/>
            <w:spacing w:after="0" w:line="240" w:lineRule="auto"/>
          </w:pPr>
        </w:pPrChange>
      </w:pPr>
      <w:r w:rsidRPr="00667206">
        <w:rPr>
          <w:rFonts w:cstheme="minorHAnsi"/>
          <w:sz w:val="24"/>
          <w:szCs w:val="24"/>
        </w:rPr>
        <w:t>For example, if a customer cancels an online order after confirming, it should be reflected in</w:t>
      </w:r>
    </w:p>
    <w:p w14:paraId="544B78A4" w14:textId="068DE91B" w:rsidR="00BC14D8" w:rsidRPr="00667206" w:rsidDel="00667206" w:rsidRDefault="00BC14D8">
      <w:pPr>
        <w:autoSpaceDE w:val="0"/>
        <w:autoSpaceDN w:val="0"/>
        <w:adjustRightInd w:val="0"/>
        <w:spacing w:after="0" w:line="360" w:lineRule="auto"/>
        <w:rPr>
          <w:del w:id="857" w:author="Nithin Thomas" w:date="2021-09-30T12:26:00Z"/>
          <w:rFonts w:cstheme="minorHAnsi"/>
          <w:sz w:val="24"/>
          <w:szCs w:val="24"/>
        </w:rPr>
        <w:pPrChange w:id="858" w:author="Nithin Thomas" w:date="2021-09-30T12:31:00Z">
          <w:pPr>
            <w:autoSpaceDE w:val="0"/>
            <w:autoSpaceDN w:val="0"/>
            <w:adjustRightInd w:val="0"/>
            <w:spacing w:after="0" w:line="240" w:lineRule="auto"/>
          </w:pPr>
        </w:pPrChange>
      </w:pPr>
      <w:del w:id="859" w:author="Nithin Thomas" w:date="2021-09-30T12:26:00Z">
        <w:r w:rsidRPr="00667206" w:rsidDel="00667206">
          <w:rPr>
            <w:rFonts w:cstheme="minorHAnsi"/>
            <w:sz w:val="24"/>
            <w:szCs w:val="24"/>
          </w:rPr>
          <w:lastRenderedPageBreak/>
          <w:delText xml:space="preserve">their </w:delText>
        </w:r>
      </w:del>
      <w:ins w:id="860" w:author="Nithin Thomas" w:date="2021-09-30T12:26:00Z">
        <w:r w:rsidR="00667206" w:rsidRPr="00667206">
          <w:rPr>
            <w:rFonts w:cstheme="minorHAnsi"/>
            <w:sz w:val="24"/>
            <w:szCs w:val="24"/>
          </w:rPr>
          <w:t xml:space="preserve">customer </w:t>
        </w:r>
      </w:ins>
      <w:r w:rsidRPr="00667206">
        <w:rPr>
          <w:rFonts w:cstheme="minorHAnsi"/>
          <w:sz w:val="24"/>
          <w:szCs w:val="24"/>
        </w:rPr>
        <w:t xml:space="preserve">account as well as in </w:t>
      </w:r>
      <w:del w:id="861" w:author="Nithin Thomas" w:date="2021-09-30T12:26:00Z">
        <w:r w:rsidRPr="00667206" w:rsidDel="00667206">
          <w:rPr>
            <w:rFonts w:cstheme="minorHAnsi"/>
            <w:sz w:val="24"/>
            <w:szCs w:val="24"/>
          </w:rPr>
          <w:delText>ours</w:delText>
        </w:r>
      </w:del>
      <w:ins w:id="862" w:author="Nithin Thomas" w:date="2021-09-30T12:26:00Z">
        <w:r w:rsidR="00667206" w:rsidRPr="00667206">
          <w:rPr>
            <w:rFonts w:cstheme="minorHAnsi"/>
            <w:sz w:val="24"/>
            <w:szCs w:val="24"/>
          </w:rPr>
          <w:t>companies and</w:t>
        </w:r>
      </w:ins>
      <w:del w:id="863" w:author="Nithin Thomas" w:date="2021-09-30T12:26:00Z">
        <w:r w:rsidRPr="00667206" w:rsidDel="00667206">
          <w:rPr>
            <w:rFonts w:cstheme="minorHAnsi"/>
            <w:sz w:val="24"/>
            <w:szCs w:val="24"/>
          </w:rPr>
          <w:delText>.</w:delText>
        </w:r>
      </w:del>
      <w:r w:rsidRPr="00667206">
        <w:rPr>
          <w:rFonts w:cstheme="minorHAnsi"/>
          <w:sz w:val="24"/>
          <w:szCs w:val="24"/>
        </w:rPr>
        <w:t xml:space="preserve"> besides the payment transaction can be tracked from </w:t>
      </w:r>
      <w:ins w:id="864" w:author="Nithin Thomas" w:date="2021-09-30T12:26:00Z">
        <w:r w:rsidR="00667206" w:rsidRPr="00667206">
          <w:rPr>
            <w:rFonts w:cstheme="minorHAnsi"/>
            <w:sz w:val="24"/>
            <w:szCs w:val="24"/>
          </w:rPr>
          <w:t>by both parties involved</w:t>
        </w:r>
      </w:ins>
      <w:del w:id="865" w:author="Nithin Thomas" w:date="2021-09-30T12:26:00Z">
        <w:r w:rsidRPr="00667206" w:rsidDel="00667206">
          <w:rPr>
            <w:rFonts w:cstheme="minorHAnsi"/>
            <w:sz w:val="24"/>
            <w:szCs w:val="24"/>
          </w:rPr>
          <w:delText>both</w:delText>
        </w:r>
      </w:del>
    </w:p>
    <w:p w14:paraId="6E60160C" w14:textId="3BDB85B3" w:rsidR="00BC14D8" w:rsidRDefault="00BC14D8">
      <w:pPr>
        <w:autoSpaceDE w:val="0"/>
        <w:autoSpaceDN w:val="0"/>
        <w:adjustRightInd w:val="0"/>
        <w:spacing w:after="0" w:line="360" w:lineRule="auto"/>
        <w:rPr>
          <w:ins w:id="866" w:author="Nithin Thomas" w:date="2021-09-30T12:29:00Z"/>
          <w:rFonts w:cstheme="minorHAnsi"/>
          <w:sz w:val="24"/>
          <w:szCs w:val="24"/>
        </w:rPr>
        <w:pPrChange w:id="867" w:author="Nithin Thomas" w:date="2021-09-30T12:31:00Z">
          <w:pPr>
            <w:autoSpaceDE w:val="0"/>
            <w:autoSpaceDN w:val="0"/>
            <w:adjustRightInd w:val="0"/>
            <w:spacing w:after="0" w:line="240" w:lineRule="auto"/>
          </w:pPr>
        </w:pPrChange>
      </w:pPr>
      <w:del w:id="868" w:author="Nithin Thomas" w:date="2021-09-30T12:26:00Z">
        <w:r w:rsidRPr="00667206" w:rsidDel="00667206">
          <w:rPr>
            <w:rFonts w:cstheme="minorHAnsi"/>
            <w:sz w:val="24"/>
            <w:szCs w:val="24"/>
          </w:rPr>
          <w:delText>side</w:delText>
        </w:r>
      </w:del>
      <w:del w:id="869" w:author="Nithin Thomas" w:date="2021-09-30T12:27:00Z">
        <w:r w:rsidRPr="00667206" w:rsidDel="00667206">
          <w:rPr>
            <w:rFonts w:cstheme="minorHAnsi"/>
            <w:sz w:val="24"/>
            <w:szCs w:val="24"/>
          </w:rPr>
          <w:delText>s</w:delText>
        </w:r>
      </w:del>
      <w:r w:rsidRPr="00667206">
        <w:rPr>
          <w:rFonts w:cstheme="minorHAnsi"/>
          <w:sz w:val="24"/>
          <w:szCs w:val="24"/>
        </w:rPr>
        <w:t>.</w:t>
      </w:r>
    </w:p>
    <w:p w14:paraId="6FA4EC1B" w14:textId="77777777" w:rsidR="00667206" w:rsidRPr="00667206" w:rsidRDefault="00667206">
      <w:pPr>
        <w:autoSpaceDE w:val="0"/>
        <w:autoSpaceDN w:val="0"/>
        <w:adjustRightInd w:val="0"/>
        <w:spacing w:after="0" w:line="360" w:lineRule="auto"/>
        <w:rPr>
          <w:rFonts w:cstheme="minorHAnsi"/>
          <w:sz w:val="24"/>
          <w:szCs w:val="24"/>
        </w:rPr>
        <w:pPrChange w:id="870" w:author="Nithin Thomas" w:date="2021-09-30T12:31:00Z">
          <w:pPr>
            <w:autoSpaceDE w:val="0"/>
            <w:autoSpaceDN w:val="0"/>
            <w:adjustRightInd w:val="0"/>
            <w:spacing w:after="0" w:line="240" w:lineRule="auto"/>
          </w:pPr>
        </w:pPrChange>
      </w:pPr>
    </w:p>
    <w:p w14:paraId="773ACED4" w14:textId="07D411BD" w:rsidR="00BC14D8" w:rsidRPr="00D843CC" w:rsidRDefault="00BC14D8">
      <w:pPr>
        <w:pStyle w:val="ListParagraph"/>
        <w:numPr>
          <w:ilvl w:val="0"/>
          <w:numId w:val="48"/>
        </w:numPr>
        <w:autoSpaceDE w:val="0"/>
        <w:autoSpaceDN w:val="0"/>
        <w:adjustRightInd w:val="0"/>
        <w:spacing w:after="0" w:line="360" w:lineRule="auto"/>
        <w:rPr>
          <w:rFonts w:cstheme="minorHAnsi"/>
          <w:b/>
          <w:bCs/>
          <w:sz w:val="24"/>
          <w:szCs w:val="24"/>
          <w:rPrChange w:id="871" w:author="Nithin Thomas" w:date="2021-10-01T13:49:00Z">
            <w:rPr>
              <w:rFonts w:cstheme="minorHAnsi"/>
              <w:sz w:val="24"/>
              <w:szCs w:val="24"/>
            </w:rPr>
          </w:rPrChange>
        </w:rPr>
        <w:pPrChange w:id="872" w:author="Nithin Thomas" w:date="2021-09-30T12:31:00Z">
          <w:pPr>
            <w:autoSpaceDE w:val="0"/>
            <w:autoSpaceDN w:val="0"/>
            <w:adjustRightInd w:val="0"/>
            <w:spacing w:after="0" w:line="240" w:lineRule="auto"/>
          </w:pPr>
        </w:pPrChange>
      </w:pPr>
      <w:r w:rsidRPr="00D843CC">
        <w:rPr>
          <w:rFonts w:cstheme="minorHAnsi"/>
          <w:b/>
          <w:bCs/>
          <w:sz w:val="24"/>
          <w:szCs w:val="24"/>
          <w:rPrChange w:id="873" w:author="Nithin Thomas" w:date="2021-10-01T13:49:00Z">
            <w:rPr>
              <w:rFonts w:cstheme="minorHAnsi"/>
              <w:sz w:val="24"/>
              <w:szCs w:val="24"/>
            </w:rPr>
          </w:rPrChange>
        </w:rPr>
        <w:t>Isolation</w:t>
      </w:r>
    </w:p>
    <w:p w14:paraId="261DA09D" w14:textId="5101458E" w:rsidR="00BC14D8" w:rsidRPr="00667206" w:rsidRDefault="00BC14D8">
      <w:pPr>
        <w:pStyle w:val="ListParagraph"/>
        <w:numPr>
          <w:ilvl w:val="0"/>
          <w:numId w:val="27"/>
        </w:numPr>
        <w:autoSpaceDE w:val="0"/>
        <w:autoSpaceDN w:val="0"/>
        <w:adjustRightInd w:val="0"/>
        <w:spacing w:after="0" w:line="360" w:lineRule="auto"/>
        <w:rPr>
          <w:rFonts w:cstheme="minorHAnsi"/>
          <w:sz w:val="24"/>
          <w:szCs w:val="24"/>
        </w:rPr>
        <w:pPrChange w:id="874" w:author="Nithin Thomas" w:date="2021-09-30T12:31:00Z">
          <w:pPr>
            <w:pStyle w:val="ListParagraph"/>
            <w:numPr>
              <w:numId w:val="19"/>
            </w:numPr>
            <w:autoSpaceDE w:val="0"/>
            <w:autoSpaceDN w:val="0"/>
            <w:adjustRightInd w:val="0"/>
            <w:spacing w:after="0" w:line="240" w:lineRule="auto"/>
            <w:ind w:left="360" w:hanging="360"/>
          </w:pPr>
        </w:pPrChange>
      </w:pPr>
      <w:r w:rsidRPr="00667206">
        <w:rPr>
          <w:rFonts w:cstheme="minorHAnsi"/>
          <w:sz w:val="24"/>
          <w:szCs w:val="24"/>
        </w:rPr>
        <w:t>Isolation makes sure that multiple transactions can occur simultaneously without</w:t>
      </w:r>
    </w:p>
    <w:p w14:paraId="59A77BC7" w14:textId="77777777" w:rsidR="00BC14D8" w:rsidRPr="00667206" w:rsidRDefault="00BC14D8">
      <w:pPr>
        <w:autoSpaceDE w:val="0"/>
        <w:autoSpaceDN w:val="0"/>
        <w:adjustRightInd w:val="0"/>
        <w:spacing w:after="0" w:line="360" w:lineRule="auto"/>
        <w:rPr>
          <w:rFonts w:cstheme="minorHAnsi"/>
          <w:sz w:val="24"/>
          <w:szCs w:val="24"/>
        </w:rPr>
        <w:pPrChange w:id="875" w:author="Nithin Thomas" w:date="2021-09-30T12:31:00Z">
          <w:pPr>
            <w:autoSpaceDE w:val="0"/>
            <w:autoSpaceDN w:val="0"/>
            <w:adjustRightInd w:val="0"/>
            <w:spacing w:after="0" w:line="240" w:lineRule="auto"/>
          </w:pPr>
        </w:pPrChange>
      </w:pPr>
      <w:r w:rsidRPr="00667206">
        <w:rPr>
          <w:rFonts w:cstheme="minorHAnsi"/>
          <w:sz w:val="24"/>
          <w:szCs w:val="24"/>
        </w:rPr>
        <w:t>causing any inconsistency and the isolation responsibility lies with the control.</w:t>
      </w:r>
    </w:p>
    <w:p w14:paraId="044F392F" w14:textId="77777777" w:rsidR="00D843CC" w:rsidRDefault="00BC14D8" w:rsidP="00D843CC">
      <w:pPr>
        <w:rPr>
          <w:rFonts w:cstheme="minorHAnsi"/>
          <w:sz w:val="24"/>
          <w:szCs w:val="24"/>
        </w:rPr>
      </w:pPr>
      <w:r w:rsidRPr="00667206">
        <w:rPr>
          <w:rFonts w:cstheme="minorHAnsi"/>
          <w:sz w:val="24"/>
          <w:szCs w:val="24"/>
        </w:rPr>
        <w:t>For example, if an online purchase is happened the details can be visible to all the branches.</w:t>
      </w:r>
    </w:p>
    <w:p w14:paraId="20E9FC30" w14:textId="780CD679" w:rsidR="00BC14D8" w:rsidRPr="00D843CC" w:rsidRDefault="00BC14D8" w:rsidP="00D843CC">
      <w:pPr>
        <w:pStyle w:val="ListParagraph"/>
        <w:numPr>
          <w:ilvl w:val="0"/>
          <w:numId w:val="48"/>
        </w:numPr>
        <w:rPr>
          <w:rFonts w:cstheme="minorHAnsi"/>
          <w:b/>
          <w:bCs/>
          <w:sz w:val="24"/>
          <w:szCs w:val="24"/>
        </w:rPr>
      </w:pPr>
      <w:r w:rsidRPr="00D843CC">
        <w:rPr>
          <w:rFonts w:cstheme="minorHAnsi"/>
          <w:b/>
          <w:bCs/>
          <w:sz w:val="24"/>
          <w:szCs w:val="24"/>
          <w:rPrChange w:id="876" w:author="Nithin Thomas" w:date="2021-10-01T13:49:00Z">
            <w:rPr>
              <w:rFonts w:cstheme="minorHAnsi"/>
              <w:sz w:val="24"/>
              <w:szCs w:val="24"/>
            </w:rPr>
          </w:rPrChange>
        </w:rPr>
        <w:t>Durability</w:t>
      </w:r>
    </w:p>
    <w:p w14:paraId="2B2EDC6F" w14:textId="77777777" w:rsidR="00D843CC" w:rsidRPr="00D843CC" w:rsidDel="00667206" w:rsidRDefault="00D843CC" w:rsidP="00D843CC">
      <w:pPr>
        <w:rPr>
          <w:del w:id="877" w:author="Nithin Thomas" w:date="2021-09-30T12:27:00Z"/>
          <w:rFonts w:cstheme="minorHAnsi"/>
          <w:sz w:val="24"/>
          <w:szCs w:val="24"/>
        </w:rPr>
      </w:pPr>
    </w:p>
    <w:p w14:paraId="4B7C7230" w14:textId="435BA852" w:rsidR="00BC14D8" w:rsidRPr="00667206" w:rsidRDefault="00BC14D8">
      <w:pPr>
        <w:pStyle w:val="ListParagraph"/>
        <w:numPr>
          <w:ilvl w:val="0"/>
          <w:numId w:val="27"/>
        </w:numPr>
        <w:autoSpaceDE w:val="0"/>
        <w:autoSpaceDN w:val="0"/>
        <w:adjustRightInd w:val="0"/>
        <w:spacing w:after="0" w:line="360" w:lineRule="auto"/>
        <w:rPr>
          <w:sz w:val="24"/>
          <w:szCs w:val="24"/>
          <w:rPrChange w:id="878" w:author="Nithin Thomas" w:date="2021-09-30T12:30:00Z">
            <w:rPr/>
          </w:rPrChange>
        </w:rPr>
        <w:pPrChange w:id="879" w:author="Nithin Thomas" w:date="2021-09-30T12:31:00Z">
          <w:pPr>
            <w:pStyle w:val="ListParagraph"/>
            <w:numPr>
              <w:numId w:val="19"/>
            </w:numPr>
            <w:autoSpaceDE w:val="0"/>
            <w:autoSpaceDN w:val="0"/>
            <w:adjustRightInd w:val="0"/>
            <w:spacing w:after="0" w:line="240" w:lineRule="auto"/>
            <w:ind w:left="360" w:hanging="360"/>
          </w:pPr>
        </w:pPrChange>
      </w:pPr>
      <w:r w:rsidRPr="00667206">
        <w:rPr>
          <w:sz w:val="24"/>
          <w:szCs w:val="24"/>
          <w:rPrChange w:id="880" w:author="Nithin Thomas" w:date="2021-09-30T12:30:00Z">
            <w:rPr/>
          </w:rPrChange>
        </w:rPr>
        <w:t xml:space="preserve">Durability ensures that all the modifications made by a transaction after its successful execution is written successfully to the </w:t>
      </w:r>
      <w:ins w:id="881" w:author="Nithin Thomas" w:date="2021-09-30T12:28:00Z">
        <w:r w:rsidR="00667206" w:rsidRPr="00667206">
          <w:rPr>
            <w:sz w:val="24"/>
            <w:szCs w:val="24"/>
            <w:rPrChange w:id="882" w:author="Nithin Thomas" w:date="2021-09-30T12:30:00Z">
              <w:rPr/>
            </w:rPrChange>
          </w:rPr>
          <w:t>r</w:t>
        </w:r>
      </w:ins>
      <w:del w:id="883" w:author="Nithin Thomas" w:date="2021-09-30T12:28:00Z">
        <w:r w:rsidRPr="00667206" w:rsidDel="00667206">
          <w:rPr>
            <w:sz w:val="24"/>
            <w:szCs w:val="24"/>
            <w:rPrChange w:id="884" w:author="Nithin Thomas" w:date="2021-09-30T12:30:00Z">
              <w:rPr/>
            </w:rPrChange>
          </w:rPr>
          <w:delText>d</w:delText>
        </w:r>
      </w:del>
      <w:r w:rsidRPr="00667206">
        <w:rPr>
          <w:sz w:val="24"/>
          <w:szCs w:val="24"/>
          <w:rPrChange w:id="885" w:author="Nithin Thomas" w:date="2021-09-30T12:30:00Z">
            <w:rPr/>
          </w:rPrChange>
        </w:rPr>
        <w:t>isk and responsibility lies with the recovery manager to ensure durability in the database.</w:t>
      </w:r>
    </w:p>
    <w:p w14:paraId="0035707C" w14:textId="022D1B72" w:rsidR="00BC14D8" w:rsidRPr="00667206" w:rsidRDefault="00BC14D8">
      <w:pPr>
        <w:autoSpaceDE w:val="0"/>
        <w:autoSpaceDN w:val="0"/>
        <w:adjustRightInd w:val="0"/>
        <w:spacing w:after="0" w:line="360" w:lineRule="auto"/>
        <w:rPr>
          <w:rFonts w:cstheme="minorHAnsi"/>
          <w:sz w:val="24"/>
          <w:szCs w:val="24"/>
        </w:rPr>
        <w:pPrChange w:id="886" w:author="Nithin Thomas" w:date="2021-09-30T12:31:00Z">
          <w:pPr>
            <w:autoSpaceDE w:val="0"/>
            <w:autoSpaceDN w:val="0"/>
            <w:adjustRightInd w:val="0"/>
            <w:spacing w:after="0" w:line="240" w:lineRule="auto"/>
          </w:pPr>
        </w:pPrChange>
      </w:pPr>
      <w:r w:rsidRPr="00667206">
        <w:rPr>
          <w:rFonts w:cstheme="minorHAnsi"/>
          <w:sz w:val="24"/>
          <w:szCs w:val="24"/>
        </w:rPr>
        <w:t>For example, if a customer accidently closed the online shopping portal after adding some</w:t>
      </w:r>
    </w:p>
    <w:p w14:paraId="06C03ACD" w14:textId="69FA22E5" w:rsidR="005071B3" w:rsidRDefault="00BC14D8">
      <w:pPr>
        <w:autoSpaceDE w:val="0"/>
        <w:autoSpaceDN w:val="0"/>
        <w:adjustRightInd w:val="0"/>
        <w:spacing w:after="0" w:line="360" w:lineRule="auto"/>
        <w:rPr>
          <w:ins w:id="887" w:author="Nithin Thomas" w:date="2021-10-01T17:15:00Z"/>
          <w:rFonts w:cstheme="minorHAnsi"/>
          <w:sz w:val="24"/>
          <w:szCs w:val="24"/>
        </w:rPr>
      </w:pPr>
      <w:r w:rsidRPr="00667206">
        <w:rPr>
          <w:rFonts w:cstheme="minorHAnsi"/>
          <w:sz w:val="24"/>
          <w:szCs w:val="24"/>
        </w:rPr>
        <w:t>products in the card, the details will be automatically saved.</w:t>
      </w:r>
    </w:p>
    <w:p w14:paraId="3C19A121" w14:textId="77777777" w:rsidR="00B40F0A" w:rsidRPr="00667206" w:rsidRDefault="00B40F0A">
      <w:pPr>
        <w:autoSpaceDE w:val="0"/>
        <w:autoSpaceDN w:val="0"/>
        <w:adjustRightInd w:val="0"/>
        <w:spacing w:after="0" w:line="360" w:lineRule="auto"/>
        <w:rPr>
          <w:rFonts w:cstheme="minorHAnsi"/>
          <w:sz w:val="24"/>
          <w:szCs w:val="24"/>
        </w:rPr>
        <w:pPrChange w:id="888" w:author="Nithin Thomas" w:date="2021-09-30T12:31:00Z">
          <w:pPr>
            <w:autoSpaceDE w:val="0"/>
            <w:autoSpaceDN w:val="0"/>
            <w:adjustRightInd w:val="0"/>
            <w:spacing w:after="0" w:line="240" w:lineRule="auto"/>
          </w:pPr>
        </w:pPrChange>
      </w:pPr>
    </w:p>
    <w:p w14:paraId="5BDA01F2" w14:textId="708E05FB" w:rsidR="00B40F0A" w:rsidRPr="00B40F0A" w:rsidRDefault="00B40F0A">
      <w:pPr>
        <w:autoSpaceDE w:val="0"/>
        <w:autoSpaceDN w:val="0"/>
        <w:adjustRightInd w:val="0"/>
        <w:spacing w:after="0" w:line="360" w:lineRule="auto"/>
        <w:rPr>
          <w:ins w:id="889" w:author="Nithin Thomas" w:date="2021-10-01T17:14:00Z"/>
          <w:rFonts w:cstheme="minorHAnsi"/>
          <w:sz w:val="24"/>
          <w:szCs w:val="24"/>
        </w:rPr>
        <w:pPrChange w:id="890" w:author="Nithin Thomas" w:date="2021-10-01T17:33:00Z">
          <w:pPr>
            <w:autoSpaceDE w:val="0"/>
            <w:autoSpaceDN w:val="0"/>
            <w:adjustRightInd w:val="0"/>
            <w:spacing w:after="0" w:line="240" w:lineRule="auto"/>
          </w:pPr>
        </w:pPrChange>
      </w:pPr>
      <w:ins w:id="891" w:author="Nithin Thomas" w:date="2021-10-01T17:15:00Z">
        <w:r>
          <w:rPr>
            <w:rFonts w:cstheme="minorHAnsi"/>
            <w:sz w:val="24"/>
            <w:szCs w:val="24"/>
          </w:rPr>
          <w:t>NPhone</w:t>
        </w:r>
      </w:ins>
      <w:ins w:id="892" w:author="Nithin Thomas" w:date="2021-10-01T17:14:00Z">
        <w:r w:rsidRPr="00B40F0A">
          <w:rPr>
            <w:rFonts w:cstheme="minorHAnsi"/>
            <w:sz w:val="24"/>
            <w:szCs w:val="24"/>
          </w:rPr>
          <w:t xml:space="preserve"> also </w:t>
        </w:r>
      </w:ins>
      <w:ins w:id="893" w:author="Nithin Thomas" w:date="2021-10-01T17:15:00Z">
        <w:r>
          <w:rPr>
            <w:rFonts w:cstheme="minorHAnsi"/>
            <w:sz w:val="24"/>
            <w:szCs w:val="24"/>
          </w:rPr>
          <w:t xml:space="preserve">is planning to </w:t>
        </w:r>
      </w:ins>
      <w:ins w:id="894" w:author="Nithin Thomas" w:date="2021-10-01T17:14:00Z">
        <w:r w:rsidRPr="00B40F0A">
          <w:rPr>
            <w:rFonts w:cstheme="minorHAnsi"/>
            <w:sz w:val="24"/>
            <w:szCs w:val="24"/>
          </w:rPr>
          <w:t xml:space="preserve">follow the </w:t>
        </w:r>
        <w:r w:rsidRPr="00106961">
          <w:rPr>
            <w:rFonts w:cstheme="minorHAnsi"/>
            <w:b/>
            <w:bCs/>
            <w:sz w:val="24"/>
            <w:szCs w:val="24"/>
            <w:rPrChange w:id="895" w:author="Nithin Thomas" w:date="2021-10-01T17:34:00Z">
              <w:rPr>
                <w:rFonts w:cstheme="minorHAnsi"/>
                <w:sz w:val="24"/>
                <w:szCs w:val="24"/>
              </w:rPr>
            </w:rPrChange>
          </w:rPr>
          <w:t xml:space="preserve">CAP </w:t>
        </w:r>
      </w:ins>
      <w:ins w:id="896" w:author="Nithin Thomas" w:date="2021-10-01T17:16:00Z">
        <w:r w:rsidRPr="00106961">
          <w:rPr>
            <w:rFonts w:cstheme="minorHAnsi"/>
            <w:b/>
            <w:bCs/>
            <w:sz w:val="24"/>
            <w:szCs w:val="24"/>
          </w:rPr>
          <w:t>T</w:t>
        </w:r>
      </w:ins>
      <w:ins w:id="897" w:author="Nithin Thomas" w:date="2021-10-01T17:15:00Z">
        <w:r w:rsidRPr="00106961">
          <w:rPr>
            <w:rFonts w:cstheme="minorHAnsi"/>
            <w:b/>
            <w:bCs/>
            <w:sz w:val="24"/>
            <w:szCs w:val="24"/>
            <w:rPrChange w:id="898" w:author="Nithin Thomas" w:date="2021-10-01T17:34:00Z">
              <w:rPr>
                <w:rFonts w:cstheme="minorHAnsi"/>
                <w:sz w:val="24"/>
                <w:szCs w:val="24"/>
              </w:rPr>
            </w:rPrChange>
          </w:rPr>
          <w:t>heorem</w:t>
        </w:r>
        <w:r w:rsidRPr="00106961">
          <w:rPr>
            <w:rFonts w:cstheme="minorHAnsi"/>
            <w:sz w:val="24"/>
            <w:szCs w:val="24"/>
            <w:rPrChange w:id="899" w:author="Nithin Thomas" w:date="2021-10-01T17:33:00Z">
              <w:rPr>
                <w:rFonts w:cstheme="minorHAnsi"/>
                <w:b/>
                <w:bCs/>
                <w:sz w:val="24"/>
                <w:szCs w:val="24"/>
              </w:rPr>
            </w:rPrChange>
          </w:rPr>
          <w:t xml:space="preserve"> </w:t>
        </w:r>
      </w:ins>
      <w:ins w:id="900" w:author="Nithin Thomas" w:date="2021-10-01T17:14:00Z">
        <w:r w:rsidRPr="00B40F0A">
          <w:rPr>
            <w:rFonts w:cstheme="minorHAnsi"/>
            <w:sz w:val="24"/>
            <w:szCs w:val="24"/>
          </w:rPr>
          <w:t>(Consistency, Availability, Partition Tolerance).</w:t>
        </w:r>
      </w:ins>
    </w:p>
    <w:p w14:paraId="55898458" w14:textId="473D5F5A" w:rsidR="00B40F0A" w:rsidRPr="00106961" w:rsidRDefault="007E1D2D">
      <w:pPr>
        <w:pStyle w:val="ListParagraph"/>
        <w:numPr>
          <w:ilvl w:val="0"/>
          <w:numId w:val="27"/>
        </w:numPr>
        <w:autoSpaceDE w:val="0"/>
        <w:autoSpaceDN w:val="0"/>
        <w:adjustRightInd w:val="0"/>
        <w:spacing w:after="0" w:line="360" w:lineRule="auto"/>
        <w:rPr>
          <w:ins w:id="901" w:author="Nithin Thomas" w:date="2021-10-01T17:14:00Z"/>
          <w:rFonts w:cstheme="minorHAnsi"/>
          <w:sz w:val="24"/>
          <w:szCs w:val="24"/>
          <w:rPrChange w:id="902" w:author="Nithin Thomas" w:date="2021-10-01T17:34:00Z">
            <w:rPr>
              <w:ins w:id="903" w:author="Nithin Thomas" w:date="2021-10-01T17:14:00Z"/>
            </w:rPr>
          </w:rPrChange>
        </w:rPr>
        <w:pPrChange w:id="904" w:author="Nithin Thomas" w:date="2021-10-01T17:34:00Z">
          <w:pPr>
            <w:autoSpaceDE w:val="0"/>
            <w:autoSpaceDN w:val="0"/>
            <w:adjustRightInd w:val="0"/>
            <w:spacing w:after="0" w:line="240" w:lineRule="auto"/>
          </w:pPr>
        </w:pPrChange>
      </w:pPr>
      <w:ins w:id="905" w:author="Nithin Thomas" w:date="2021-10-01T17:19:00Z">
        <w:r w:rsidRPr="00106961">
          <w:rPr>
            <w:rFonts w:cstheme="minorHAnsi"/>
            <w:sz w:val="24"/>
            <w:szCs w:val="24"/>
            <w:rPrChange w:id="906" w:author="Nithin Thomas" w:date="2021-10-01T17:34:00Z">
              <w:rPr/>
            </w:rPrChange>
          </w:rPr>
          <w:t>In normal operations, your data store provides all three functions. Bu</w:t>
        </w:r>
      </w:ins>
      <w:ins w:id="907" w:author="Nithin Thomas" w:date="2021-10-01T17:20:00Z">
        <w:r w:rsidRPr="00106961">
          <w:rPr>
            <w:rFonts w:cstheme="minorHAnsi"/>
            <w:sz w:val="24"/>
            <w:szCs w:val="24"/>
            <w:rPrChange w:id="908" w:author="Nithin Thomas" w:date="2021-10-01T17:34:00Z">
              <w:rPr/>
            </w:rPrChange>
          </w:rPr>
          <w:t xml:space="preserve">t </w:t>
        </w:r>
        <w:r w:rsidRPr="00106961">
          <w:rPr>
            <w:rFonts w:cstheme="minorHAnsi"/>
            <w:b/>
            <w:bCs/>
            <w:sz w:val="24"/>
            <w:szCs w:val="24"/>
            <w:rPrChange w:id="909" w:author="Nithin Thomas" w:date="2021-10-01T17:34:00Z">
              <w:rPr/>
            </w:rPrChange>
          </w:rPr>
          <w:t>network failure is not an avoidable scenario</w:t>
        </w:r>
        <w:r w:rsidRPr="00106961">
          <w:rPr>
            <w:rFonts w:cstheme="minorHAnsi"/>
            <w:sz w:val="24"/>
            <w:szCs w:val="24"/>
            <w:rPrChange w:id="910" w:author="Nithin Thomas" w:date="2021-10-01T17:34:00Z">
              <w:rPr/>
            </w:rPrChange>
          </w:rPr>
          <w:t xml:space="preserve"> for any organization whi</w:t>
        </w:r>
      </w:ins>
      <w:ins w:id="911" w:author="Nithin Thomas" w:date="2021-10-01T17:21:00Z">
        <w:r w:rsidRPr="00106961">
          <w:rPr>
            <w:rFonts w:cstheme="minorHAnsi"/>
            <w:sz w:val="24"/>
            <w:szCs w:val="24"/>
            <w:rPrChange w:id="912" w:author="Nithin Thomas" w:date="2021-10-01T17:34:00Z">
              <w:rPr/>
            </w:rPrChange>
          </w:rPr>
          <w:t>ch forces them to choose one between Consistency and Availability.</w:t>
        </w:r>
      </w:ins>
    </w:p>
    <w:p w14:paraId="4D90BFE4" w14:textId="76C36A24" w:rsidR="00106961" w:rsidRPr="00106961" w:rsidRDefault="00106961">
      <w:pPr>
        <w:pStyle w:val="ListParagraph"/>
        <w:numPr>
          <w:ilvl w:val="0"/>
          <w:numId w:val="27"/>
        </w:numPr>
        <w:autoSpaceDE w:val="0"/>
        <w:autoSpaceDN w:val="0"/>
        <w:adjustRightInd w:val="0"/>
        <w:spacing w:after="0" w:line="360" w:lineRule="auto"/>
        <w:rPr>
          <w:ins w:id="913" w:author="Nithin Thomas" w:date="2021-10-01T17:32:00Z"/>
          <w:rFonts w:cstheme="minorHAnsi"/>
          <w:sz w:val="24"/>
          <w:szCs w:val="24"/>
          <w:rPrChange w:id="914" w:author="Nithin Thomas" w:date="2021-10-01T17:34:00Z">
            <w:rPr>
              <w:ins w:id="915" w:author="Nithin Thomas" w:date="2021-10-01T17:32:00Z"/>
              <w:rFonts w:ascii="Benton Sans Book" w:hAnsi="Benton Sans Book"/>
              <w:color w:val="83888A"/>
              <w:shd w:val="clear" w:color="auto" w:fill="FFFFFF"/>
            </w:rPr>
          </w:rPrChange>
        </w:rPr>
        <w:pPrChange w:id="916" w:author="Nithin Thomas" w:date="2021-10-01T17:34:00Z">
          <w:pPr>
            <w:autoSpaceDE w:val="0"/>
            <w:autoSpaceDN w:val="0"/>
            <w:adjustRightInd w:val="0"/>
            <w:spacing w:after="0" w:line="240" w:lineRule="auto"/>
          </w:pPr>
        </w:pPrChange>
      </w:pPr>
      <w:ins w:id="917" w:author="Nithin Thomas" w:date="2021-10-01T17:31:00Z">
        <w:r w:rsidRPr="00106961">
          <w:rPr>
            <w:rFonts w:cstheme="minorHAnsi"/>
            <w:sz w:val="24"/>
            <w:szCs w:val="24"/>
            <w:rPrChange w:id="918" w:author="Nithin Thomas" w:date="2021-10-01T17:34:00Z">
              <w:rPr/>
            </w:rPrChange>
          </w:rPr>
          <w:t xml:space="preserve">NPhone has </w:t>
        </w:r>
      </w:ins>
      <w:ins w:id="919" w:author="Nithin Thomas" w:date="2021-10-01T17:34:00Z">
        <w:r w:rsidRPr="00106961">
          <w:rPr>
            <w:rFonts w:cstheme="minorHAnsi"/>
            <w:sz w:val="24"/>
            <w:szCs w:val="24"/>
          </w:rPr>
          <w:t>chosen</w:t>
        </w:r>
      </w:ins>
      <w:ins w:id="920" w:author="Nithin Thomas" w:date="2021-10-01T17:32:00Z">
        <w:r w:rsidRPr="00106961">
          <w:rPr>
            <w:rFonts w:cstheme="minorHAnsi"/>
            <w:sz w:val="24"/>
            <w:szCs w:val="24"/>
            <w:rPrChange w:id="921" w:author="Nithin Thomas" w:date="2021-10-01T17:34:00Z">
              <w:rPr/>
            </w:rPrChange>
          </w:rPr>
          <w:t xml:space="preserve"> </w:t>
        </w:r>
        <w:r w:rsidRPr="00106961">
          <w:rPr>
            <w:rFonts w:cstheme="minorHAnsi"/>
            <w:b/>
            <w:bCs/>
            <w:sz w:val="24"/>
            <w:szCs w:val="24"/>
            <w:rPrChange w:id="922" w:author="Nithin Thomas" w:date="2021-10-01T17:35:00Z">
              <w:rPr/>
            </w:rPrChange>
          </w:rPr>
          <w:t>consistency over availability</w:t>
        </w:r>
        <w:r w:rsidRPr="00106961">
          <w:rPr>
            <w:rFonts w:cstheme="minorHAnsi"/>
            <w:sz w:val="24"/>
            <w:szCs w:val="24"/>
            <w:rPrChange w:id="923" w:author="Nithin Thomas" w:date="2021-10-01T17:34:00Z">
              <w:rPr/>
            </w:rPrChange>
          </w:rPr>
          <w:t xml:space="preserve"> </w:t>
        </w:r>
      </w:ins>
      <w:ins w:id="924" w:author="Nithin Thomas" w:date="2021-10-01T17:31:00Z">
        <w:r w:rsidRPr="00106961">
          <w:rPr>
            <w:rFonts w:cstheme="minorHAnsi"/>
            <w:sz w:val="24"/>
            <w:szCs w:val="24"/>
            <w:rPrChange w:id="925" w:author="Nithin Thomas" w:date="2021-10-01T17:34:00Z">
              <w:rPr>
                <w:rFonts w:ascii="Benton Sans Book" w:hAnsi="Benton Sans Book"/>
                <w:color w:val="83888A"/>
                <w:shd w:val="clear" w:color="auto" w:fill="FFFFFF"/>
              </w:rPr>
            </w:rPrChange>
          </w:rPr>
          <w:t>all users need a consistent view of the data in their application more than availability.</w:t>
        </w:r>
      </w:ins>
    </w:p>
    <w:p w14:paraId="7C9A5D69" w14:textId="370B0E04" w:rsidR="00B40F0A" w:rsidRPr="00106961" w:rsidRDefault="00106961">
      <w:pPr>
        <w:pStyle w:val="ListParagraph"/>
        <w:numPr>
          <w:ilvl w:val="0"/>
          <w:numId w:val="27"/>
        </w:numPr>
        <w:autoSpaceDE w:val="0"/>
        <w:autoSpaceDN w:val="0"/>
        <w:adjustRightInd w:val="0"/>
        <w:spacing w:after="0" w:line="360" w:lineRule="auto"/>
        <w:rPr>
          <w:ins w:id="926" w:author="Nithin Thomas" w:date="2021-10-01T17:14:00Z"/>
          <w:rFonts w:cstheme="minorHAnsi"/>
          <w:sz w:val="24"/>
          <w:szCs w:val="24"/>
          <w:rPrChange w:id="927" w:author="Nithin Thomas" w:date="2021-10-01T17:34:00Z">
            <w:rPr>
              <w:ins w:id="928" w:author="Nithin Thomas" w:date="2021-10-01T17:14:00Z"/>
            </w:rPr>
          </w:rPrChange>
        </w:rPr>
        <w:pPrChange w:id="929" w:author="Nithin Thomas" w:date="2021-10-01T17:34:00Z">
          <w:pPr>
            <w:autoSpaceDE w:val="0"/>
            <w:autoSpaceDN w:val="0"/>
            <w:adjustRightInd w:val="0"/>
            <w:spacing w:after="0" w:line="240" w:lineRule="auto"/>
          </w:pPr>
        </w:pPrChange>
      </w:pPr>
      <w:ins w:id="930" w:author="Nithin Thomas" w:date="2021-10-01T17:33:00Z">
        <w:r w:rsidRPr="00106961">
          <w:rPr>
            <w:rFonts w:cstheme="minorHAnsi"/>
            <w:sz w:val="24"/>
            <w:szCs w:val="24"/>
            <w:rPrChange w:id="931" w:author="Nithin Thomas" w:date="2021-10-01T17:34:00Z">
              <w:rPr>
                <w:rFonts w:ascii="Benton Sans Book" w:hAnsi="Benton Sans Book"/>
                <w:color w:val="83888A"/>
                <w:shd w:val="clear" w:color="auto" w:fill="FFFFFF"/>
              </w:rPr>
            </w:rPrChange>
          </w:rPr>
          <w:t>These systems</w:t>
        </w:r>
      </w:ins>
      <w:ins w:id="932" w:author="Nithin Thomas" w:date="2021-10-01T17:31:00Z">
        <w:r w:rsidRPr="00106961">
          <w:rPr>
            <w:rFonts w:cstheme="minorHAnsi"/>
            <w:sz w:val="24"/>
            <w:szCs w:val="24"/>
            <w:rPrChange w:id="933" w:author="Nithin Thomas" w:date="2021-10-01T17:34:00Z">
              <w:rPr>
                <w:rFonts w:ascii="Benton Sans Book" w:hAnsi="Benton Sans Book"/>
                <w:color w:val="83888A"/>
                <w:shd w:val="clear" w:color="auto" w:fill="FFFFFF"/>
              </w:rPr>
            </w:rPrChange>
          </w:rPr>
          <w:t xml:space="preserve"> are not completely available but </w:t>
        </w:r>
        <w:r w:rsidRPr="00106961">
          <w:rPr>
            <w:rFonts w:cstheme="minorHAnsi"/>
            <w:b/>
            <w:bCs/>
            <w:sz w:val="24"/>
            <w:szCs w:val="24"/>
            <w:rPrChange w:id="934" w:author="Nithin Thomas" w:date="2021-10-01T17:35:00Z">
              <w:rPr>
                <w:rFonts w:ascii="Benton Sans Book" w:hAnsi="Benton Sans Book"/>
                <w:color w:val="83888A"/>
                <w:shd w:val="clear" w:color="auto" w:fill="FFFFFF"/>
              </w:rPr>
            </w:rPrChange>
          </w:rPr>
          <w:t>strongly consistent</w:t>
        </w:r>
      </w:ins>
      <w:ins w:id="935" w:author="Nithin Thomas" w:date="2021-10-01T17:33:00Z">
        <w:r w:rsidRPr="00106961">
          <w:rPr>
            <w:rFonts w:cstheme="minorHAnsi"/>
            <w:sz w:val="24"/>
            <w:szCs w:val="24"/>
            <w:rPrChange w:id="936" w:author="Nithin Thomas" w:date="2021-10-01T17:34:00Z">
              <w:rPr>
                <w:rFonts w:ascii="Benton Sans Book" w:hAnsi="Benton Sans Book"/>
                <w:color w:val="83888A"/>
                <w:shd w:val="clear" w:color="auto" w:fill="FFFFFF"/>
              </w:rPr>
            </w:rPrChange>
          </w:rPr>
          <w:t xml:space="preserve"> which is the </w:t>
        </w:r>
      </w:ins>
      <w:r w:rsidR="00632A17" w:rsidRPr="00106961">
        <w:rPr>
          <w:rFonts w:cstheme="minorHAnsi"/>
          <w:sz w:val="24"/>
          <w:szCs w:val="24"/>
        </w:rPr>
        <w:t>company’s</w:t>
      </w:r>
      <w:ins w:id="937" w:author="Nithin Thomas" w:date="2021-10-01T17:33:00Z">
        <w:r w:rsidRPr="00106961">
          <w:rPr>
            <w:rFonts w:cstheme="minorHAnsi"/>
            <w:sz w:val="24"/>
            <w:szCs w:val="24"/>
            <w:rPrChange w:id="938" w:author="Nithin Thomas" w:date="2021-10-01T17:34:00Z">
              <w:rPr>
                <w:rFonts w:ascii="Benton Sans Book" w:hAnsi="Benton Sans Book"/>
                <w:color w:val="83888A"/>
                <w:shd w:val="clear" w:color="auto" w:fill="FFFFFF"/>
              </w:rPr>
            </w:rPrChange>
          </w:rPr>
          <w:t xml:space="preserve"> priority</w:t>
        </w:r>
      </w:ins>
      <w:ins w:id="939" w:author="Nithin Thomas" w:date="2021-10-01T17:31:00Z">
        <w:r w:rsidRPr="00106961">
          <w:rPr>
            <w:rFonts w:cstheme="minorHAnsi"/>
            <w:sz w:val="24"/>
            <w:szCs w:val="24"/>
            <w:rPrChange w:id="940" w:author="Nithin Thomas" w:date="2021-10-01T17:34:00Z">
              <w:rPr>
                <w:rFonts w:ascii="Benton Sans Book" w:hAnsi="Benton Sans Book"/>
                <w:color w:val="83888A"/>
                <w:shd w:val="clear" w:color="auto" w:fill="FFFFFF"/>
              </w:rPr>
            </w:rPrChange>
          </w:rPr>
          <w:t>.</w:t>
        </w:r>
      </w:ins>
    </w:p>
    <w:p w14:paraId="671D6187" w14:textId="5B5C4115" w:rsidR="005071B3" w:rsidRPr="00D843CC" w:rsidDel="00106961" w:rsidRDefault="005071B3" w:rsidP="00B40F0A">
      <w:pPr>
        <w:autoSpaceDE w:val="0"/>
        <w:autoSpaceDN w:val="0"/>
        <w:adjustRightInd w:val="0"/>
        <w:spacing w:after="0" w:line="240" w:lineRule="auto"/>
        <w:rPr>
          <w:del w:id="941" w:author="Nithin Thomas" w:date="2021-10-01T17:33:00Z"/>
          <w:rFonts w:cstheme="minorHAnsi"/>
          <w:color w:val="1F3864" w:themeColor="accent1" w:themeShade="80"/>
          <w:sz w:val="24"/>
          <w:szCs w:val="24"/>
        </w:rPr>
      </w:pPr>
    </w:p>
    <w:p w14:paraId="6DAD86A7" w14:textId="318510B4" w:rsidR="00BC14D8" w:rsidRPr="00D843CC" w:rsidRDefault="00A73D3D" w:rsidP="00872437">
      <w:pPr>
        <w:pStyle w:val="Heading1"/>
        <w:ind w:left="0"/>
        <w:rPr>
          <w:ins w:id="942" w:author="Nithin Thomas" w:date="2021-10-01T17:00:00Z"/>
          <w:rFonts w:asciiTheme="minorHAnsi" w:hAnsiTheme="minorHAnsi" w:cstheme="minorHAnsi"/>
          <w:b/>
          <w:bCs/>
          <w:color w:val="1F3864" w:themeColor="accent1" w:themeShade="80"/>
          <w:sz w:val="24"/>
          <w:szCs w:val="24"/>
          <w:rPrChange w:id="943" w:author="Nithin Thomas" w:date="2021-10-01T17:01:00Z">
            <w:rPr>
              <w:ins w:id="944" w:author="Nithin Thomas" w:date="2021-10-01T17:00:00Z"/>
              <w:b/>
              <w:bCs/>
              <w:color w:val="44546A" w:themeColor="text2"/>
              <w:sz w:val="24"/>
              <w:szCs w:val="24"/>
            </w:rPr>
          </w:rPrChange>
        </w:rPr>
      </w:pPr>
      <w:bookmarkStart w:id="945" w:name="_Toc84000149"/>
      <w:r w:rsidRPr="00D843CC">
        <w:rPr>
          <w:rFonts w:asciiTheme="minorHAnsi" w:hAnsiTheme="minorHAnsi" w:cstheme="minorHAnsi"/>
          <w:b/>
          <w:bCs/>
          <w:color w:val="1F3864" w:themeColor="accent1" w:themeShade="80"/>
          <w:sz w:val="24"/>
          <w:szCs w:val="24"/>
          <w:rPrChange w:id="946" w:author="Nithin Thomas" w:date="2021-10-01T17:01:00Z">
            <w:rPr>
              <w:rFonts w:asciiTheme="majorHAnsi" w:hAnsiTheme="majorHAnsi" w:cstheme="majorHAnsi"/>
              <w:b/>
              <w:bCs/>
              <w:color w:val="44546A" w:themeColor="text2"/>
              <w:sz w:val="24"/>
              <w:szCs w:val="24"/>
            </w:rPr>
          </w:rPrChange>
        </w:rPr>
        <w:t>3.5 Data Analysis</w:t>
      </w:r>
      <w:bookmarkEnd w:id="945"/>
    </w:p>
    <w:p w14:paraId="58DE9D16" w14:textId="77777777" w:rsidR="00872437" w:rsidRPr="00872437" w:rsidRDefault="00872437">
      <w:pPr>
        <w:pStyle w:val="Heading1"/>
        <w:ind w:left="0"/>
        <w:rPr>
          <w:b/>
          <w:bCs/>
          <w:color w:val="44546A" w:themeColor="text2"/>
          <w:sz w:val="24"/>
          <w:szCs w:val="24"/>
          <w:rPrChange w:id="947" w:author="Nithin Thomas" w:date="2021-10-01T17:00:00Z">
            <w:rPr/>
          </w:rPrChange>
        </w:rPr>
      </w:pPr>
    </w:p>
    <w:p w14:paraId="64E9E29D" w14:textId="77777777" w:rsidR="00BC14D8" w:rsidRPr="008F240E" w:rsidRDefault="00BC14D8">
      <w:pPr>
        <w:spacing w:line="360" w:lineRule="auto"/>
        <w:jc w:val="both"/>
        <w:rPr>
          <w:rFonts w:cstheme="minorHAnsi"/>
          <w:sz w:val="24"/>
          <w:szCs w:val="24"/>
          <w:rPrChange w:id="948" w:author="Nithin Thomas" w:date="2021-09-30T12:32:00Z">
            <w:rPr/>
          </w:rPrChange>
        </w:rPr>
        <w:pPrChange w:id="949" w:author="Nithin Thomas" w:date="2021-09-30T12:32:00Z">
          <w:pPr/>
        </w:pPrChange>
      </w:pPr>
      <w:r w:rsidRPr="008F240E">
        <w:rPr>
          <w:rFonts w:cstheme="minorHAnsi"/>
          <w:sz w:val="24"/>
          <w:szCs w:val="24"/>
          <w:rPrChange w:id="950" w:author="Nithin Thomas" w:date="2021-09-30T12:32:00Z">
            <w:rPr/>
          </w:rPrChange>
        </w:rPr>
        <w:t>The company needs solutions to its problems. To solve these problems, a comprehensive data analysis will be done. Such as:</w:t>
      </w:r>
    </w:p>
    <w:p w14:paraId="67433BA3" w14:textId="54ED0571" w:rsidR="00BC14D8" w:rsidRPr="008F240E" w:rsidRDefault="00BC14D8">
      <w:pPr>
        <w:spacing w:line="360" w:lineRule="auto"/>
        <w:jc w:val="both"/>
        <w:rPr>
          <w:rFonts w:cstheme="minorHAnsi"/>
          <w:sz w:val="24"/>
          <w:szCs w:val="24"/>
          <w:rPrChange w:id="951" w:author="Nithin Thomas" w:date="2021-09-30T12:32:00Z">
            <w:rPr/>
          </w:rPrChange>
        </w:rPr>
        <w:pPrChange w:id="952" w:author="Nithin Thomas" w:date="2021-09-30T12:32:00Z">
          <w:pPr/>
        </w:pPrChange>
      </w:pPr>
      <w:r w:rsidRPr="008F240E">
        <w:rPr>
          <w:rFonts w:cstheme="minorHAnsi"/>
          <w:b/>
          <w:bCs/>
          <w:sz w:val="24"/>
          <w:szCs w:val="24"/>
          <w:rPrChange w:id="953" w:author="Nithin Thomas" w:date="2021-09-30T12:32:00Z">
            <w:rPr/>
          </w:rPrChange>
        </w:rPr>
        <w:t xml:space="preserve">Community </w:t>
      </w:r>
      <w:ins w:id="954" w:author="Nithin Thomas" w:date="2021-09-30T12:31:00Z">
        <w:r w:rsidR="00667206" w:rsidRPr="008F240E">
          <w:rPr>
            <w:rFonts w:cstheme="minorHAnsi"/>
            <w:b/>
            <w:bCs/>
            <w:sz w:val="24"/>
            <w:szCs w:val="24"/>
            <w:rPrChange w:id="955" w:author="Nithin Thomas" w:date="2021-09-30T12:32:00Z">
              <w:rPr>
                <w:b/>
                <w:bCs/>
              </w:rPr>
            </w:rPrChange>
          </w:rPr>
          <w:t>A</w:t>
        </w:r>
      </w:ins>
      <w:del w:id="956" w:author="Nithin Thomas" w:date="2021-09-30T12:31:00Z">
        <w:r w:rsidRPr="008F240E" w:rsidDel="00667206">
          <w:rPr>
            <w:rFonts w:cstheme="minorHAnsi"/>
            <w:b/>
            <w:bCs/>
            <w:sz w:val="24"/>
            <w:szCs w:val="24"/>
            <w:rPrChange w:id="957" w:author="Nithin Thomas" w:date="2021-09-30T12:32:00Z">
              <w:rPr/>
            </w:rPrChange>
          </w:rPr>
          <w:delText>a</w:delText>
        </w:r>
      </w:del>
      <w:r w:rsidRPr="008F240E">
        <w:rPr>
          <w:rFonts w:cstheme="minorHAnsi"/>
          <w:b/>
          <w:bCs/>
          <w:sz w:val="24"/>
          <w:szCs w:val="24"/>
          <w:rPrChange w:id="958" w:author="Nithin Thomas" w:date="2021-09-30T12:32:00Z">
            <w:rPr/>
          </w:rPrChange>
        </w:rPr>
        <w:t>nalysis</w:t>
      </w:r>
      <w:r w:rsidRPr="008F240E">
        <w:rPr>
          <w:rFonts w:cstheme="minorHAnsi"/>
          <w:sz w:val="24"/>
          <w:szCs w:val="24"/>
          <w:rPrChange w:id="959" w:author="Nithin Thomas" w:date="2021-09-30T12:32:00Z">
            <w:rPr/>
          </w:rPrChange>
        </w:rPr>
        <w:t xml:space="preserve">: To assess most rated items and </w:t>
      </w:r>
      <w:del w:id="960" w:author="Nithin Thomas" w:date="2021-09-30T12:33:00Z">
        <w:r w:rsidRPr="008F240E" w:rsidDel="008F240E">
          <w:rPr>
            <w:rFonts w:cstheme="minorHAnsi"/>
            <w:sz w:val="24"/>
            <w:szCs w:val="24"/>
            <w:rPrChange w:id="961" w:author="Nithin Thomas" w:date="2021-09-30T12:32:00Z">
              <w:rPr/>
            </w:rPrChange>
          </w:rPr>
          <w:delText xml:space="preserve">branches </w:delText>
        </w:r>
      </w:del>
      <w:ins w:id="962" w:author="Nithin Thomas" w:date="2021-09-30T12:33:00Z">
        <w:r w:rsidR="008F240E">
          <w:rPr>
            <w:rFonts w:cstheme="minorHAnsi"/>
            <w:sz w:val="24"/>
            <w:szCs w:val="24"/>
          </w:rPr>
          <w:t>locations</w:t>
        </w:r>
        <w:r w:rsidR="008F240E" w:rsidRPr="008F240E">
          <w:rPr>
            <w:rFonts w:cstheme="minorHAnsi"/>
            <w:sz w:val="24"/>
            <w:szCs w:val="24"/>
            <w:rPrChange w:id="963" w:author="Nithin Thomas" w:date="2021-09-30T12:32:00Z">
              <w:rPr/>
            </w:rPrChange>
          </w:rPr>
          <w:t xml:space="preserve"> </w:t>
        </w:r>
      </w:ins>
      <w:r w:rsidRPr="008F240E">
        <w:rPr>
          <w:rFonts w:cstheme="minorHAnsi"/>
          <w:sz w:val="24"/>
          <w:szCs w:val="24"/>
          <w:rPrChange w:id="964" w:author="Nithin Thomas" w:date="2021-09-30T12:32:00Z">
            <w:rPr/>
          </w:rPrChange>
        </w:rPr>
        <w:t>in various areas</w:t>
      </w:r>
    </w:p>
    <w:p w14:paraId="45B1B8FB" w14:textId="2DF2939F" w:rsidR="00BC14D8" w:rsidRPr="008F240E" w:rsidRDefault="00BC14D8">
      <w:pPr>
        <w:spacing w:line="360" w:lineRule="auto"/>
        <w:jc w:val="both"/>
        <w:rPr>
          <w:rFonts w:cstheme="minorHAnsi"/>
          <w:sz w:val="24"/>
          <w:szCs w:val="24"/>
          <w:rPrChange w:id="965" w:author="Nithin Thomas" w:date="2021-09-30T12:32:00Z">
            <w:rPr/>
          </w:rPrChange>
        </w:rPr>
        <w:pPrChange w:id="966" w:author="Nithin Thomas" w:date="2021-09-30T12:32:00Z">
          <w:pPr/>
        </w:pPrChange>
      </w:pPr>
      <w:r w:rsidRPr="008F240E">
        <w:rPr>
          <w:rFonts w:cstheme="minorHAnsi"/>
          <w:b/>
          <w:bCs/>
          <w:sz w:val="24"/>
          <w:szCs w:val="24"/>
          <w:rPrChange w:id="967" w:author="Nithin Thomas" w:date="2021-09-30T12:32:00Z">
            <w:rPr/>
          </w:rPrChange>
        </w:rPr>
        <w:lastRenderedPageBreak/>
        <w:t xml:space="preserve">Trending </w:t>
      </w:r>
      <w:ins w:id="968" w:author="Nithin Thomas" w:date="2021-09-30T12:31:00Z">
        <w:r w:rsidR="00667206" w:rsidRPr="008F240E">
          <w:rPr>
            <w:rFonts w:cstheme="minorHAnsi"/>
            <w:b/>
            <w:bCs/>
            <w:sz w:val="24"/>
            <w:szCs w:val="24"/>
            <w:rPrChange w:id="969" w:author="Nithin Thomas" w:date="2021-09-30T12:32:00Z">
              <w:rPr>
                <w:b/>
                <w:bCs/>
              </w:rPr>
            </w:rPrChange>
          </w:rPr>
          <w:t>P</w:t>
        </w:r>
      </w:ins>
      <w:del w:id="970" w:author="Nithin Thomas" w:date="2021-09-30T12:31:00Z">
        <w:r w:rsidRPr="008F240E" w:rsidDel="00667206">
          <w:rPr>
            <w:rFonts w:cstheme="minorHAnsi"/>
            <w:b/>
            <w:bCs/>
            <w:sz w:val="24"/>
            <w:szCs w:val="24"/>
            <w:rPrChange w:id="971" w:author="Nithin Thomas" w:date="2021-09-30T12:32:00Z">
              <w:rPr/>
            </w:rPrChange>
          </w:rPr>
          <w:delText>p</w:delText>
        </w:r>
      </w:del>
      <w:r w:rsidRPr="008F240E">
        <w:rPr>
          <w:rFonts w:cstheme="minorHAnsi"/>
          <w:b/>
          <w:bCs/>
          <w:sz w:val="24"/>
          <w:szCs w:val="24"/>
          <w:rPrChange w:id="972" w:author="Nithin Thomas" w:date="2021-09-30T12:32:00Z">
            <w:rPr/>
          </w:rPrChange>
        </w:rPr>
        <w:t xml:space="preserve">roduct </w:t>
      </w:r>
      <w:ins w:id="973" w:author="Nithin Thomas" w:date="2021-09-30T12:32:00Z">
        <w:r w:rsidR="00667206" w:rsidRPr="008F240E">
          <w:rPr>
            <w:rFonts w:cstheme="minorHAnsi"/>
            <w:b/>
            <w:bCs/>
            <w:sz w:val="24"/>
            <w:szCs w:val="24"/>
            <w:rPrChange w:id="974" w:author="Nithin Thomas" w:date="2021-09-30T12:32:00Z">
              <w:rPr>
                <w:b/>
                <w:bCs/>
              </w:rPr>
            </w:rPrChange>
          </w:rPr>
          <w:t>A</w:t>
        </w:r>
      </w:ins>
      <w:del w:id="975" w:author="Nithin Thomas" w:date="2021-09-30T12:32:00Z">
        <w:r w:rsidRPr="008F240E" w:rsidDel="00667206">
          <w:rPr>
            <w:rFonts w:cstheme="minorHAnsi"/>
            <w:b/>
            <w:bCs/>
            <w:sz w:val="24"/>
            <w:szCs w:val="24"/>
            <w:rPrChange w:id="976" w:author="Nithin Thomas" w:date="2021-09-30T12:32:00Z">
              <w:rPr/>
            </w:rPrChange>
          </w:rPr>
          <w:delText>a</w:delText>
        </w:r>
      </w:del>
      <w:r w:rsidRPr="008F240E">
        <w:rPr>
          <w:rFonts w:cstheme="minorHAnsi"/>
          <w:b/>
          <w:bCs/>
          <w:sz w:val="24"/>
          <w:szCs w:val="24"/>
          <w:rPrChange w:id="977" w:author="Nithin Thomas" w:date="2021-09-30T12:32:00Z">
            <w:rPr/>
          </w:rPrChange>
        </w:rPr>
        <w:t>nalysis</w:t>
      </w:r>
      <w:r w:rsidRPr="008F240E">
        <w:rPr>
          <w:rFonts w:cstheme="minorHAnsi"/>
          <w:sz w:val="24"/>
          <w:szCs w:val="24"/>
          <w:rPrChange w:id="978" w:author="Nithin Thomas" w:date="2021-09-30T12:32:00Z">
            <w:rPr/>
          </w:rPrChange>
        </w:rPr>
        <w:t xml:space="preserve">: </w:t>
      </w:r>
      <w:ins w:id="979" w:author="Nithin Thomas" w:date="2021-09-30T12:33:00Z">
        <w:r w:rsidR="008F240E">
          <w:rPr>
            <w:rFonts w:cstheme="minorHAnsi"/>
            <w:sz w:val="24"/>
            <w:szCs w:val="24"/>
          </w:rPr>
          <w:t>T</w:t>
        </w:r>
      </w:ins>
      <w:del w:id="980" w:author="Nithin Thomas" w:date="2021-09-30T12:33:00Z">
        <w:r w:rsidRPr="008F240E" w:rsidDel="008F240E">
          <w:rPr>
            <w:rFonts w:cstheme="minorHAnsi"/>
            <w:sz w:val="24"/>
            <w:szCs w:val="24"/>
            <w:rPrChange w:id="981" w:author="Nithin Thomas" w:date="2021-09-30T12:32:00Z">
              <w:rPr/>
            </w:rPrChange>
          </w:rPr>
          <w:delText>t</w:delText>
        </w:r>
      </w:del>
      <w:r w:rsidRPr="008F240E">
        <w:rPr>
          <w:rFonts w:cstheme="minorHAnsi"/>
          <w:sz w:val="24"/>
          <w:szCs w:val="24"/>
          <w:rPrChange w:id="982" w:author="Nithin Thomas" w:date="2021-09-30T12:32:00Z">
            <w:rPr/>
          </w:rPrChange>
        </w:rPr>
        <w:t xml:space="preserve">o </w:t>
      </w:r>
      <w:del w:id="983" w:author="Nithin Thomas" w:date="2021-09-30T12:34:00Z">
        <w:r w:rsidRPr="008F240E" w:rsidDel="008F240E">
          <w:rPr>
            <w:rFonts w:cstheme="minorHAnsi"/>
            <w:sz w:val="24"/>
            <w:szCs w:val="24"/>
            <w:rPrChange w:id="984" w:author="Nithin Thomas" w:date="2021-09-30T12:32:00Z">
              <w:rPr/>
            </w:rPrChange>
          </w:rPr>
          <w:delText>figure</w:delText>
        </w:r>
      </w:del>
      <w:ins w:id="985" w:author="Nithin Thomas" w:date="2021-09-30T12:34:00Z">
        <w:r w:rsidR="008F240E" w:rsidRPr="008F240E">
          <w:rPr>
            <w:rFonts w:cstheme="minorHAnsi"/>
            <w:sz w:val="24"/>
            <w:szCs w:val="24"/>
          </w:rPr>
          <w:t>figure</w:t>
        </w:r>
      </w:ins>
      <w:r w:rsidRPr="008F240E">
        <w:rPr>
          <w:rFonts w:cstheme="minorHAnsi"/>
          <w:sz w:val="24"/>
          <w:szCs w:val="24"/>
          <w:rPrChange w:id="986" w:author="Nithin Thomas" w:date="2021-09-30T12:32:00Z">
            <w:rPr/>
          </w:rPrChange>
        </w:rPr>
        <w:t xml:space="preserve"> out which </w:t>
      </w:r>
      <w:del w:id="987" w:author="Nithin Thomas" w:date="2021-09-30T12:34:00Z">
        <w:r w:rsidRPr="008F240E" w:rsidDel="008F240E">
          <w:rPr>
            <w:rFonts w:cstheme="minorHAnsi"/>
            <w:sz w:val="24"/>
            <w:szCs w:val="24"/>
            <w:rPrChange w:id="988" w:author="Nithin Thomas" w:date="2021-09-30T12:32:00Z">
              <w:rPr/>
            </w:rPrChange>
          </w:rPr>
          <w:delText xml:space="preserve">items </w:delText>
        </w:r>
      </w:del>
      <w:ins w:id="989" w:author="Nithin Thomas" w:date="2021-09-30T12:34:00Z">
        <w:r w:rsidR="008F240E">
          <w:rPr>
            <w:rFonts w:cstheme="minorHAnsi"/>
            <w:sz w:val="24"/>
            <w:szCs w:val="24"/>
          </w:rPr>
          <w:t>features</w:t>
        </w:r>
        <w:r w:rsidR="008F240E" w:rsidRPr="008F240E">
          <w:rPr>
            <w:rFonts w:cstheme="minorHAnsi"/>
            <w:sz w:val="24"/>
            <w:szCs w:val="24"/>
            <w:rPrChange w:id="990" w:author="Nithin Thomas" w:date="2021-09-30T12:32:00Z">
              <w:rPr/>
            </w:rPrChange>
          </w:rPr>
          <w:t xml:space="preserve"> </w:t>
        </w:r>
      </w:ins>
      <w:r w:rsidRPr="008F240E">
        <w:rPr>
          <w:rFonts w:cstheme="minorHAnsi"/>
          <w:sz w:val="24"/>
          <w:szCs w:val="24"/>
          <w:rPrChange w:id="991" w:author="Nithin Thomas" w:date="2021-09-30T12:32:00Z">
            <w:rPr/>
          </w:rPrChange>
        </w:rPr>
        <w:t>are requested most</w:t>
      </w:r>
      <w:ins w:id="992" w:author="Nithin Thomas" w:date="2021-09-30T12:34:00Z">
        <w:r w:rsidR="008F240E">
          <w:rPr>
            <w:rFonts w:cstheme="minorHAnsi"/>
            <w:sz w:val="24"/>
            <w:szCs w:val="24"/>
          </w:rPr>
          <w:t xml:space="preserve"> by the customers with respect to region.</w:t>
        </w:r>
      </w:ins>
      <w:del w:id="993" w:author="Nithin Thomas" w:date="2021-09-30T12:34:00Z">
        <w:r w:rsidRPr="008F240E" w:rsidDel="008F240E">
          <w:rPr>
            <w:rFonts w:cstheme="minorHAnsi"/>
            <w:sz w:val="24"/>
            <w:szCs w:val="24"/>
            <w:rPrChange w:id="994" w:author="Nithin Thomas" w:date="2021-09-30T12:32:00Z">
              <w:rPr/>
            </w:rPrChange>
          </w:rPr>
          <w:delText xml:space="preserve"> and least in retails and online gateways.</w:delText>
        </w:r>
      </w:del>
    </w:p>
    <w:p w14:paraId="0B73937A" w14:textId="45BAE76A" w:rsidR="00BC14D8" w:rsidRPr="008F240E" w:rsidRDefault="00BC14D8">
      <w:pPr>
        <w:spacing w:line="360" w:lineRule="auto"/>
        <w:jc w:val="both"/>
        <w:rPr>
          <w:rFonts w:cstheme="minorHAnsi"/>
          <w:sz w:val="24"/>
          <w:szCs w:val="24"/>
          <w:rPrChange w:id="995" w:author="Nithin Thomas" w:date="2021-09-30T12:32:00Z">
            <w:rPr/>
          </w:rPrChange>
        </w:rPr>
        <w:pPrChange w:id="996" w:author="Nithin Thomas" w:date="2021-09-30T12:32:00Z">
          <w:pPr/>
        </w:pPrChange>
      </w:pPr>
      <w:r w:rsidRPr="008F240E">
        <w:rPr>
          <w:rFonts w:cstheme="minorHAnsi"/>
          <w:b/>
          <w:bCs/>
          <w:sz w:val="24"/>
          <w:szCs w:val="24"/>
          <w:rPrChange w:id="997" w:author="Nithin Thomas" w:date="2021-09-30T12:32:00Z">
            <w:rPr/>
          </w:rPrChange>
        </w:rPr>
        <w:t xml:space="preserve">Social </w:t>
      </w:r>
      <w:ins w:id="998" w:author="Nithin Thomas" w:date="2021-09-30T12:32:00Z">
        <w:r w:rsidR="00667206" w:rsidRPr="008F240E">
          <w:rPr>
            <w:rFonts w:cstheme="minorHAnsi"/>
            <w:b/>
            <w:bCs/>
            <w:sz w:val="24"/>
            <w:szCs w:val="24"/>
            <w:rPrChange w:id="999" w:author="Nithin Thomas" w:date="2021-09-30T12:32:00Z">
              <w:rPr>
                <w:b/>
                <w:bCs/>
              </w:rPr>
            </w:rPrChange>
          </w:rPr>
          <w:t>M</w:t>
        </w:r>
      </w:ins>
      <w:del w:id="1000" w:author="Nithin Thomas" w:date="2021-09-30T12:32:00Z">
        <w:r w:rsidRPr="008F240E" w:rsidDel="00667206">
          <w:rPr>
            <w:rFonts w:cstheme="minorHAnsi"/>
            <w:b/>
            <w:bCs/>
            <w:sz w:val="24"/>
            <w:szCs w:val="24"/>
            <w:rPrChange w:id="1001" w:author="Nithin Thomas" w:date="2021-09-30T12:32:00Z">
              <w:rPr/>
            </w:rPrChange>
          </w:rPr>
          <w:delText>m</w:delText>
        </w:r>
      </w:del>
      <w:r w:rsidRPr="008F240E">
        <w:rPr>
          <w:rFonts w:cstheme="minorHAnsi"/>
          <w:b/>
          <w:bCs/>
          <w:sz w:val="24"/>
          <w:szCs w:val="24"/>
          <w:rPrChange w:id="1002" w:author="Nithin Thomas" w:date="2021-09-30T12:32:00Z">
            <w:rPr/>
          </w:rPrChange>
        </w:rPr>
        <w:t xml:space="preserve">edia </w:t>
      </w:r>
      <w:ins w:id="1003" w:author="Nithin Thomas" w:date="2021-09-30T12:32:00Z">
        <w:r w:rsidR="00667206" w:rsidRPr="008F240E">
          <w:rPr>
            <w:rFonts w:cstheme="minorHAnsi"/>
            <w:b/>
            <w:bCs/>
            <w:sz w:val="24"/>
            <w:szCs w:val="24"/>
            <w:rPrChange w:id="1004" w:author="Nithin Thomas" w:date="2021-09-30T12:32:00Z">
              <w:rPr>
                <w:b/>
                <w:bCs/>
              </w:rPr>
            </w:rPrChange>
          </w:rPr>
          <w:t>A</w:t>
        </w:r>
      </w:ins>
      <w:del w:id="1005" w:author="Nithin Thomas" w:date="2021-09-30T12:32:00Z">
        <w:r w:rsidRPr="008F240E" w:rsidDel="00667206">
          <w:rPr>
            <w:rFonts w:cstheme="minorHAnsi"/>
            <w:b/>
            <w:bCs/>
            <w:sz w:val="24"/>
            <w:szCs w:val="24"/>
            <w:rPrChange w:id="1006" w:author="Nithin Thomas" w:date="2021-09-30T12:32:00Z">
              <w:rPr/>
            </w:rPrChange>
          </w:rPr>
          <w:delText>a</w:delText>
        </w:r>
      </w:del>
      <w:r w:rsidRPr="008F240E">
        <w:rPr>
          <w:rFonts w:cstheme="minorHAnsi"/>
          <w:b/>
          <w:bCs/>
          <w:sz w:val="24"/>
          <w:szCs w:val="24"/>
          <w:rPrChange w:id="1007" w:author="Nithin Thomas" w:date="2021-09-30T12:32:00Z">
            <w:rPr/>
          </w:rPrChange>
        </w:rPr>
        <w:t>nalysis</w:t>
      </w:r>
      <w:r w:rsidRPr="008F240E">
        <w:rPr>
          <w:rFonts w:cstheme="minorHAnsi"/>
          <w:sz w:val="24"/>
          <w:szCs w:val="24"/>
          <w:rPrChange w:id="1008" w:author="Nithin Thomas" w:date="2021-09-30T12:32:00Z">
            <w:rPr/>
          </w:rPrChange>
        </w:rPr>
        <w:t xml:space="preserve">: </w:t>
      </w:r>
      <w:ins w:id="1009" w:author="Nithin Thomas" w:date="2021-09-30T12:34:00Z">
        <w:r w:rsidR="008F240E">
          <w:rPr>
            <w:rFonts w:cstheme="minorHAnsi"/>
            <w:sz w:val="24"/>
            <w:szCs w:val="24"/>
          </w:rPr>
          <w:t>T</w:t>
        </w:r>
      </w:ins>
      <w:del w:id="1010" w:author="Nithin Thomas" w:date="2021-09-30T12:34:00Z">
        <w:r w:rsidRPr="008F240E" w:rsidDel="008F240E">
          <w:rPr>
            <w:rFonts w:cstheme="minorHAnsi"/>
            <w:sz w:val="24"/>
            <w:szCs w:val="24"/>
            <w:rPrChange w:id="1011" w:author="Nithin Thomas" w:date="2021-09-30T12:32:00Z">
              <w:rPr/>
            </w:rPrChange>
          </w:rPr>
          <w:delText>t</w:delText>
        </w:r>
      </w:del>
      <w:r w:rsidRPr="008F240E">
        <w:rPr>
          <w:rFonts w:cstheme="minorHAnsi"/>
          <w:sz w:val="24"/>
          <w:szCs w:val="24"/>
          <w:rPrChange w:id="1012" w:author="Nithin Thomas" w:date="2021-09-30T12:32:00Z">
            <w:rPr/>
          </w:rPrChange>
        </w:rPr>
        <w:t xml:space="preserve">o </w:t>
      </w:r>
      <w:del w:id="1013" w:author="Nithin Thomas" w:date="2021-09-30T12:35:00Z">
        <w:r w:rsidRPr="008F240E" w:rsidDel="008F240E">
          <w:rPr>
            <w:rFonts w:cstheme="minorHAnsi"/>
            <w:sz w:val="24"/>
            <w:szCs w:val="24"/>
            <w:rPrChange w:id="1014" w:author="Nithin Thomas" w:date="2021-09-30T12:32:00Z">
              <w:rPr/>
            </w:rPrChange>
          </w:rPr>
          <w:delText xml:space="preserve">get </w:delText>
        </w:r>
      </w:del>
      <w:ins w:id="1015" w:author="Nithin Thomas" w:date="2021-09-30T12:35:00Z">
        <w:r w:rsidR="008F240E">
          <w:rPr>
            <w:rFonts w:cstheme="minorHAnsi"/>
            <w:sz w:val="24"/>
            <w:szCs w:val="24"/>
          </w:rPr>
          <w:t>collect</w:t>
        </w:r>
        <w:r w:rsidR="008F240E" w:rsidRPr="008F240E">
          <w:rPr>
            <w:rFonts w:cstheme="minorHAnsi"/>
            <w:sz w:val="24"/>
            <w:szCs w:val="24"/>
            <w:rPrChange w:id="1016" w:author="Nithin Thomas" w:date="2021-09-30T12:32:00Z">
              <w:rPr/>
            </w:rPrChange>
          </w:rPr>
          <w:t xml:space="preserve"> </w:t>
        </w:r>
      </w:ins>
      <w:del w:id="1017" w:author="Nithin Thomas" w:date="2021-09-30T12:35:00Z">
        <w:r w:rsidRPr="008F240E" w:rsidDel="008F240E">
          <w:rPr>
            <w:rFonts w:cstheme="minorHAnsi"/>
            <w:sz w:val="24"/>
            <w:szCs w:val="24"/>
            <w:rPrChange w:id="1018" w:author="Nithin Thomas" w:date="2021-09-30T12:32:00Z">
              <w:rPr/>
            </w:rPrChange>
          </w:rPr>
          <w:delText>clients</w:delText>
        </w:r>
      </w:del>
      <w:ins w:id="1019" w:author="Nithin Thomas" w:date="2021-09-30T12:35:00Z">
        <w:r w:rsidR="008F240E" w:rsidRPr="008F240E">
          <w:rPr>
            <w:rFonts w:cstheme="minorHAnsi"/>
            <w:sz w:val="24"/>
            <w:szCs w:val="24"/>
          </w:rPr>
          <w:t>client’s</w:t>
        </w:r>
      </w:ins>
      <w:r w:rsidRPr="008F240E">
        <w:rPr>
          <w:rFonts w:cstheme="minorHAnsi"/>
          <w:sz w:val="24"/>
          <w:szCs w:val="24"/>
          <w:rPrChange w:id="1020" w:author="Nithin Thomas" w:date="2021-09-30T12:32:00Z">
            <w:rPr/>
          </w:rPrChange>
        </w:rPr>
        <w:t xml:space="preserve"> data who have looked through the online media records of the organization.</w:t>
      </w:r>
    </w:p>
    <w:p w14:paraId="72BB0F91" w14:textId="1562A34C" w:rsidR="00BC14D8" w:rsidRPr="008F240E" w:rsidRDefault="00BC14D8">
      <w:pPr>
        <w:spacing w:line="360" w:lineRule="auto"/>
        <w:jc w:val="both"/>
        <w:rPr>
          <w:rFonts w:cstheme="minorHAnsi"/>
          <w:sz w:val="24"/>
          <w:szCs w:val="24"/>
          <w:rPrChange w:id="1021" w:author="Nithin Thomas" w:date="2021-09-30T12:32:00Z">
            <w:rPr/>
          </w:rPrChange>
        </w:rPr>
        <w:pPrChange w:id="1022" w:author="Nithin Thomas" w:date="2021-09-30T12:32:00Z">
          <w:pPr/>
        </w:pPrChange>
      </w:pPr>
      <w:r w:rsidRPr="008F240E">
        <w:rPr>
          <w:rFonts w:cstheme="minorHAnsi"/>
          <w:b/>
          <w:bCs/>
          <w:sz w:val="24"/>
          <w:szCs w:val="24"/>
          <w:rPrChange w:id="1023" w:author="Nithin Thomas" w:date="2021-09-30T12:32:00Z">
            <w:rPr/>
          </w:rPrChange>
        </w:rPr>
        <w:t xml:space="preserve">Behavioral </w:t>
      </w:r>
      <w:ins w:id="1024" w:author="Nithin Thomas" w:date="2021-09-30T12:32:00Z">
        <w:r w:rsidR="00667206" w:rsidRPr="008F240E">
          <w:rPr>
            <w:rFonts w:cstheme="minorHAnsi"/>
            <w:b/>
            <w:bCs/>
            <w:sz w:val="24"/>
            <w:szCs w:val="24"/>
            <w:rPrChange w:id="1025" w:author="Nithin Thomas" w:date="2021-09-30T12:32:00Z">
              <w:rPr>
                <w:b/>
                <w:bCs/>
              </w:rPr>
            </w:rPrChange>
          </w:rPr>
          <w:t>A</w:t>
        </w:r>
      </w:ins>
      <w:del w:id="1026" w:author="Nithin Thomas" w:date="2021-09-30T12:32:00Z">
        <w:r w:rsidRPr="008F240E" w:rsidDel="00667206">
          <w:rPr>
            <w:rFonts w:cstheme="minorHAnsi"/>
            <w:b/>
            <w:bCs/>
            <w:sz w:val="24"/>
            <w:szCs w:val="24"/>
            <w:rPrChange w:id="1027" w:author="Nithin Thomas" w:date="2021-09-30T12:32:00Z">
              <w:rPr/>
            </w:rPrChange>
          </w:rPr>
          <w:delText>a</w:delText>
        </w:r>
      </w:del>
      <w:r w:rsidRPr="008F240E">
        <w:rPr>
          <w:rFonts w:cstheme="minorHAnsi"/>
          <w:b/>
          <w:bCs/>
          <w:sz w:val="24"/>
          <w:szCs w:val="24"/>
          <w:rPrChange w:id="1028" w:author="Nithin Thomas" w:date="2021-09-30T12:32:00Z">
            <w:rPr/>
          </w:rPrChange>
        </w:rPr>
        <w:t>nalysis</w:t>
      </w:r>
      <w:r w:rsidRPr="008F240E">
        <w:rPr>
          <w:rFonts w:cstheme="minorHAnsi"/>
          <w:sz w:val="24"/>
          <w:szCs w:val="24"/>
          <w:rPrChange w:id="1029" w:author="Nithin Thomas" w:date="2021-09-30T12:32:00Z">
            <w:rPr/>
          </w:rPrChange>
        </w:rPr>
        <w:t xml:space="preserve">: </w:t>
      </w:r>
      <w:ins w:id="1030" w:author="Nithin Thomas" w:date="2021-09-30T12:35:00Z">
        <w:r w:rsidR="008F240E">
          <w:rPr>
            <w:rFonts w:cstheme="minorHAnsi"/>
            <w:sz w:val="24"/>
            <w:szCs w:val="24"/>
          </w:rPr>
          <w:t>T</w:t>
        </w:r>
      </w:ins>
      <w:del w:id="1031" w:author="Nithin Thomas" w:date="2021-09-30T12:35:00Z">
        <w:r w:rsidRPr="008F240E" w:rsidDel="008F240E">
          <w:rPr>
            <w:rFonts w:cstheme="minorHAnsi"/>
            <w:sz w:val="24"/>
            <w:szCs w:val="24"/>
            <w:rPrChange w:id="1032" w:author="Nithin Thomas" w:date="2021-09-30T12:32:00Z">
              <w:rPr/>
            </w:rPrChange>
          </w:rPr>
          <w:delText>t</w:delText>
        </w:r>
      </w:del>
      <w:r w:rsidRPr="008F240E">
        <w:rPr>
          <w:rFonts w:cstheme="minorHAnsi"/>
          <w:sz w:val="24"/>
          <w:szCs w:val="24"/>
          <w:rPrChange w:id="1033" w:author="Nithin Thomas" w:date="2021-09-30T12:32:00Z">
            <w:rPr/>
          </w:rPrChange>
        </w:rPr>
        <w:t xml:space="preserve">o </w:t>
      </w:r>
      <w:del w:id="1034" w:author="Nithin Thomas" w:date="2021-09-30T12:35:00Z">
        <w:r w:rsidRPr="008F240E" w:rsidDel="008F240E">
          <w:rPr>
            <w:rFonts w:cstheme="minorHAnsi"/>
            <w:sz w:val="24"/>
            <w:szCs w:val="24"/>
            <w:rPrChange w:id="1035" w:author="Nithin Thomas" w:date="2021-09-30T12:32:00Z">
              <w:rPr/>
            </w:rPrChange>
          </w:rPr>
          <w:delText>comprehend</w:delText>
        </w:r>
      </w:del>
      <w:ins w:id="1036" w:author="Nithin Thomas" w:date="2021-09-30T12:35:00Z">
        <w:r w:rsidR="008F240E" w:rsidRPr="008F240E">
          <w:rPr>
            <w:rFonts w:cstheme="minorHAnsi"/>
            <w:sz w:val="24"/>
            <w:szCs w:val="24"/>
          </w:rPr>
          <w:t>comprehends</w:t>
        </w:r>
      </w:ins>
      <w:r w:rsidRPr="008F240E">
        <w:rPr>
          <w:rFonts w:cstheme="minorHAnsi"/>
          <w:sz w:val="24"/>
          <w:szCs w:val="24"/>
          <w:rPrChange w:id="1037" w:author="Nithin Thomas" w:date="2021-09-30T12:32:00Z">
            <w:rPr/>
          </w:rPrChange>
        </w:rPr>
        <w:t xml:space="preserve"> the purchasing conduct, design, intention of the customers.</w:t>
      </w:r>
    </w:p>
    <w:p w14:paraId="2F39F8EB" w14:textId="47F6A7EB" w:rsidR="00BC14D8" w:rsidRPr="008F240E" w:rsidRDefault="00BC14D8">
      <w:pPr>
        <w:spacing w:line="360" w:lineRule="auto"/>
        <w:jc w:val="both"/>
        <w:rPr>
          <w:rFonts w:cstheme="minorHAnsi"/>
          <w:sz w:val="24"/>
          <w:szCs w:val="24"/>
          <w:rPrChange w:id="1038" w:author="Nithin Thomas" w:date="2021-09-30T12:32:00Z">
            <w:rPr/>
          </w:rPrChange>
        </w:rPr>
        <w:pPrChange w:id="1039" w:author="Nithin Thomas" w:date="2021-09-30T12:32:00Z">
          <w:pPr/>
        </w:pPrChange>
      </w:pPr>
      <w:r w:rsidRPr="008F240E">
        <w:rPr>
          <w:rFonts w:cstheme="minorHAnsi"/>
          <w:b/>
          <w:bCs/>
          <w:sz w:val="24"/>
          <w:szCs w:val="24"/>
          <w:rPrChange w:id="1040" w:author="Nithin Thomas" w:date="2021-09-30T12:32:00Z">
            <w:rPr/>
          </w:rPrChange>
        </w:rPr>
        <w:t xml:space="preserve">Online </w:t>
      </w:r>
      <w:ins w:id="1041" w:author="Nithin Thomas" w:date="2021-09-30T12:32:00Z">
        <w:r w:rsidR="00667206" w:rsidRPr="008F240E">
          <w:rPr>
            <w:rFonts w:cstheme="minorHAnsi"/>
            <w:b/>
            <w:bCs/>
            <w:sz w:val="24"/>
            <w:szCs w:val="24"/>
            <w:rPrChange w:id="1042" w:author="Nithin Thomas" w:date="2021-09-30T12:32:00Z">
              <w:rPr>
                <w:b/>
                <w:bCs/>
              </w:rPr>
            </w:rPrChange>
          </w:rPr>
          <w:t>S</w:t>
        </w:r>
      </w:ins>
      <w:del w:id="1043" w:author="Nithin Thomas" w:date="2021-09-30T12:32:00Z">
        <w:r w:rsidRPr="008F240E" w:rsidDel="00667206">
          <w:rPr>
            <w:rFonts w:cstheme="minorHAnsi"/>
            <w:b/>
            <w:bCs/>
            <w:sz w:val="24"/>
            <w:szCs w:val="24"/>
            <w:rPrChange w:id="1044" w:author="Nithin Thomas" w:date="2021-09-30T12:32:00Z">
              <w:rPr/>
            </w:rPrChange>
          </w:rPr>
          <w:delText>s</w:delText>
        </w:r>
      </w:del>
      <w:r w:rsidRPr="008F240E">
        <w:rPr>
          <w:rFonts w:cstheme="minorHAnsi"/>
          <w:b/>
          <w:bCs/>
          <w:sz w:val="24"/>
          <w:szCs w:val="24"/>
          <w:rPrChange w:id="1045" w:author="Nithin Thomas" w:date="2021-09-30T12:32:00Z">
            <w:rPr/>
          </w:rPrChange>
        </w:rPr>
        <w:t xml:space="preserve">ale </w:t>
      </w:r>
      <w:ins w:id="1046" w:author="Nithin Thomas" w:date="2021-09-30T12:32:00Z">
        <w:r w:rsidR="00667206" w:rsidRPr="008F240E">
          <w:rPr>
            <w:rFonts w:cstheme="minorHAnsi"/>
            <w:b/>
            <w:bCs/>
            <w:sz w:val="24"/>
            <w:szCs w:val="24"/>
            <w:rPrChange w:id="1047" w:author="Nithin Thomas" w:date="2021-09-30T12:32:00Z">
              <w:rPr>
                <w:b/>
                <w:bCs/>
              </w:rPr>
            </w:rPrChange>
          </w:rPr>
          <w:t>A</w:t>
        </w:r>
      </w:ins>
      <w:del w:id="1048" w:author="Nithin Thomas" w:date="2021-09-30T12:32:00Z">
        <w:r w:rsidRPr="008F240E" w:rsidDel="00667206">
          <w:rPr>
            <w:rFonts w:cstheme="minorHAnsi"/>
            <w:b/>
            <w:bCs/>
            <w:sz w:val="24"/>
            <w:szCs w:val="24"/>
            <w:rPrChange w:id="1049" w:author="Nithin Thomas" w:date="2021-09-30T12:32:00Z">
              <w:rPr/>
            </w:rPrChange>
          </w:rPr>
          <w:delText>a</w:delText>
        </w:r>
      </w:del>
      <w:r w:rsidRPr="008F240E">
        <w:rPr>
          <w:rFonts w:cstheme="minorHAnsi"/>
          <w:b/>
          <w:bCs/>
          <w:sz w:val="24"/>
          <w:szCs w:val="24"/>
          <w:rPrChange w:id="1050" w:author="Nithin Thomas" w:date="2021-09-30T12:32:00Z">
            <w:rPr/>
          </w:rPrChange>
        </w:rPr>
        <w:t>nalysis</w:t>
      </w:r>
      <w:r w:rsidRPr="008F240E">
        <w:rPr>
          <w:rFonts w:cstheme="minorHAnsi"/>
          <w:sz w:val="24"/>
          <w:szCs w:val="24"/>
          <w:rPrChange w:id="1051" w:author="Nithin Thomas" w:date="2021-09-30T12:32:00Z">
            <w:rPr/>
          </w:rPrChange>
        </w:rPr>
        <w:t>:</w:t>
      </w:r>
      <w:del w:id="1052" w:author="Nithin Thomas" w:date="2021-09-30T12:35:00Z">
        <w:r w:rsidRPr="008F240E" w:rsidDel="008F240E">
          <w:rPr>
            <w:rFonts w:cstheme="minorHAnsi"/>
            <w:sz w:val="24"/>
            <w:szCs w:val="24"/>
            <w:rPrChange w:id="1053" w:author="Nithin Thomas" w:date="2021-09-30T12:32:00Z">
              <w:rPr/>
            </w:rPrChange>
          </w:rPr>
          <w:delText xml:space="preserve"> </w:delText>
        </w:r>
      </w:del>
      <w:ins w:id="1054" w:author="Nithin Thomas" w:date="2021-09-30T12:35:00Z">
        <w:r w:rsidR="008F240E">
          <w:rPr>
            <w:rFonts w:cstheme="minorHAnsi"/>
            <w:sz w:val="24"/>
            <w:szCs w:val="24"/>
          </w:rPr>
          <w:t xml:space="preserve"> T</w:t>
        </w:r>
      </w:ins>
      <w:del w:id="1055" w:author="Nithin Thomas" w:date="2021-09-30T12:35:00Z">
        <w:r w:rsidRPr="008F240E" w:rsidDel="008F240E">
          <w:rPr>
            <w:rFonts w:cstheme="minorHAnsi"/>
            <w:sz w:val="24"/>
            <w:szCs w:val="24"/>
            <w:rPrChange w:id="1056" w:author="Nithin Thomas" w:date="2021-09-30T12:32:00Z">
              <w:rPr/>
            </w:rPrChange>
          </w:rPr>
          <w:delText>t</w:delText>
        </w:r>
      </w:del>
      <w:r w:rsidRPr="008F240E">
        <w:rPr>
          <w:rFonts w:cstheme="minorHAnsi"/>
          <w:sz w:val="24"/>
          <w:szCs w:val="24"/>
          <w:rPrChange w:id="1057" w:author="Nithin Thomas" w:date="2021-09-30T12:32:00Z">
            <w:rPr/>
          </w:rPrChange>
        </w:rPr>
        <w:t xml:space="preserve">o </w:t>
      </w:r>
      <w:del w:id="1058" w:author="Nithin Thomas" w:date="2021-09-30T15:56:00Z">
        <w:r w:rsidRPr="008F240E" w:rsidDel="00082FEE">
          <w:rPr>
            <w:rFonts w:cstheme="minorHAnsi"/>
            <w:sz w:val="24"/>
            <w:szCs w:val="24"/>
            <w:rPrChange w:id="1059" w:author="Nithin Thomas" w:date="2021-09-30T12:32:00Z">
              <w:rPr/>
            </w:rPrChange>
          </w:rPr>
          <w:delText>see</w:delText>
        </w:r>
      </w:del>
      <w:ins w:id="1060" w:author="Nithin Thomas" w:date="2021-09-30T15:56:00Z">
        <w:r w:rsidR="00082FEE" w:rsidRPr="008F240E">
          <w:rPr>
            <w:rFonts w:cstheme="minorHAnsi"/>
            <w:sz w:val="24"/>
            <w:szCs w:val="24"/>
          </w:rPr>
          <w:t>see</w:t>
        </w:r>
      </w:ins>
      <w:r w:rsidRPr="008F240E">
        <w:rPr>
          <w:rFonts w:cstheme="minorHAnsi"/>
          <w:sz w:val="24"/>
          <w:szCs w:val="24"/>
          <w:rPrChange w:id="1061" w:author="Nithin Thomas" w:date="2021-09-30T12:32:00Z">
            <w:rPr/>
          </w:rPrChange>
        </w:rPr>
        <w:t xml:space="preserve"> how quick the interest for online deals is expanding. Also, to comprehend the most moving class of </w:t>
      </w:r>
      <w:del w:id="1062" w:author="Nithin Thomas" w:date="2021-09-30T12:36:00Z">
        <w:r w:rsidRPr="008F240E" w:rsidDel="008F240E">
          <w:rPr>
            <w:rFonts w:cstheme="minorHAnsi"/>
            <w:sz w:val="24"/>
            <w:szCs w:val="24"/>
            <w:rPrChange w:id="1063" w:author="Nithin Thomas" w:date="2021-09-30T12:32:00Z">
              <w:rPr/>
            </w:rPrChange>
          </w:rPr>
          <w:delText>items</w:delText>
        </w:r>
      </w:del>
      <w:ins w:id="1064" w:author="Nithin Thomas" w:date="2021-09-30T15:56:00Z">
        <w:r w:rsidR="00082FEE">
          <w:rPr>
            <w:rFonts w:cstheme="minorHAnsi"/>
            <w:sz w:val="24"/>
            <w:szCs w:val="24"/>
          </w:rPr>
          <w:t>features</w:t>
        </w:r>
      </w:ins>
      <w:r w:rsidRPr="008F240E">
        <w:rPr>
          <w:rFonts w:cstheme="minorHAnsi"/>
          <w:sz w:val="24"/>
          <w:szCs w:val="24"/>
          <w:rPrChange w:id="1065" w:author="Nithin Thomas" w:date="2021-09-30T12:32:00Z">
            <w:rPr/>
          </w:rPrChange>
        </w:rPr>
        <w:t>.</w:t>
      </w:r>
    </w:p>
    <w:p w14:paraId="1FE1DD01" w14:textId="03541F4B" w:rsidR="00BC14D8" w:rsidRPr="008F240E" w:rsidDel="008F240E" w:rsidRDefault="00BC14D8">
      <w:pPr>
        <w:spacing w:line="360" w:lineRule="auto"/>
        <w:jc w:val="both"/>
        <w:rPr>
          <w:del w:id="1066" w:author="Nithin Thomas" w:date="2021-09-30T12:36:00Z"/>
          <w:rFonts w:cstheme="minorHAnsi"/>
          <w:sz w:val="24"/>
          <w:szCs w:val="24"/>
          <w:rPrChange w:id="1067" w:author="Nithin Thomas" w:date="2021-09-30T12:32:00Z">
            <w:rPr>
              <w:del w:id="1068" w:author="Nithin Thomas" w:date="2021-09-30T12:36:00Z"/>
            </w:rPr>
          </w:rPrChange>
        </w:rPr>
        <w:pPrChange w:id="1069" w:author="Nithin Thomas" w:date="2021-09-30T12:32:00Z">
          <w:pPr/>
        </w:pPrChange>
      </w:pPr>
      <w:r w:rsidRPr="008F240E">
        <w:rPr>
          <w:rFonts w:cstheme="minorHAnsi"/>
          <w:b/>
          <w:bCs/>
          <w:sz w:val="24"/>
          <w:szCs w:val="24"/>
          <w:rPrChange w:id="1070" w:author="Nithin Thomas" w:date="2021-09-30T12:32:00Z">
            <w:rPr/>
          </w:rPrChange>
        </w:rPr>
        <w:t xml:space="preserve">Precaution </w:t>
      </w:r>
      <w:ins w:id="1071" w:author="Nithin Thomas" w:date="2021-09-30T12:32:00Z">
        <w:r w:rsidR="00667206" w:rsidRPr="008F240E">
          <w:rPr>
            <w:rFonts w:cstheme="minorHAnsi"/>
            <w:b/>
            <w:bCs/>
            <w:sz w:val="24"/>
            <w:szCs w:val="24"/>
            <w:rPrChange w:id="1072" w:author="Nithin Thomas" w:date="2021-09-30T12:32:00Z">
              <w:rPr>
                <w:b/>
                <w:bCs/>
              </w:rPr>
            </w:rPrChange>
          </w:rPr>
          <w:t>A</w:t>
        </w:r>
      </w:ins>
      <w:del w:id="1073" w:author="Nithin Thomas" w:date="2021-09-30T12:32:00Z">
        <w:r w:rsidRPr="008F240E" w:rsidDel="00667206">
          <w:rPr>
            <w:rFonts w:cstheme="minorHAnsi"/>
            <w:b/>
            <w:bCs/>
            <w:sz w:val="24"/>
            <w:szCs w:val="24"/>
            <w:rPrChange w:id="1074" w:author="Nithin Thomas" w:date="2021-09-30T12:32:00Z">
              <w:rPr/>
            </w:rPrChange>
          </w:rPr>
          <w:delText>a</w:delText>
        </w:r>
      </w:del>
      <w:r w:rsidRPr="008F240E">
        <w:rPr>
          <w:rFonts w:cstheme="minorHAnsi"/>
          <w:b/>
          <w:bCs/>
          <w:sz w:val="24"/>
          <w:szCs w:val="24"/>
          <w:rPrChange w:id="1075" w:author="Nithin Thomas" w:date="2021-09-30T12:32:00Z">
            <w:rPr/>
          </w:rPrChange>
        </w:rPr>
        <w:t>nalysis</w:t>
      </w:r>
      <w:r w:rsidRPr="008F240E">
        <w:rPr>
          <w:rFonts w:cstheme="minorHAnsi"/>
          <w:sz w:val="24"/>
          <w:szCs w:val="24"/>
          <w:rPrChange w:id="1076" w:author="Nithin Thomas" w:date="2021-09-30T12:32:00Z">
            <w:rPr/>
          </w:rPrChange>
        </w:rPr>
        <w:t xml:space="preserve">: </w:t>
      </w:r>
      <w:ins w:id="1077" w:author="Nithin Thomas" w:date="2021-09-30T12:36:00Z">
        <w:r w:rsidR="008F240E">
          <w:rPr>
            <w:rFonts w:cstheme="minorHAnsi"/>
            <w:sz w:val="24"/>
            <w:szCs w:val="24"/>
          </w:rPr>
          <w:t>T</w:t>
        </w:r>
      </w:ins>
      <w:del w:id="1078" w:author="Nithin Thomas" w:date="2021-09-30T12:36:00Z">
        <w:r w:rsidRPr="008F240E" w:rsidDel="008F240E">
          <w:rPr>
            <w:rFonts w:cstheme="minorHAnsi"/>
            <w:sz w:val="24"/>
            <w:szCs w:val="24"/>
            <w:rPrChange w:id="1079" w:author="Nithin Thomas" w:date="2021-09-30T12:32:00Z">
              <w:rPr/>
            </w:rPrChange>
          </w:rPr>
          <w:delText>t</w:delText>
        </w:r>
      </w:del>
      <w:r w:rsidRPr="008F240E">
        <w:rPr>
          <w:rFonts w:cstheme="minorHAnsi"/>
          <w:sz w:val="24"/>
          <w:szCs w:val="24"/>
          <w:rPrChange w:id="1080" w:author="Nithin Thomas" w:date="2021-09-30T12:32:00Z">
            <w:rPr/>
          </w:rPrChange>
        </w:rPr>
        <w:t>o decide constantly what sort of additional actions can be taken to ensure the staff, clients and general wellbeing.</w:t>
      </w:r>
    </w:p>
    <w:p w14:paraId="707F87BF" w14:textId="77777777" w:rsidR="00BC14D8" w:rsidRPr="008F240E" w:rsidRDefault="00BC14D8">
      <w:pPr>
        <w:spacing w:line="360" w:lineRule="auto"/>
        <w:jc w:val="both"/>
        <w:rPr>
          <w:rFonts w:cstheme="minorHAnsi"/>
          <w:sz w:val="24"/>
          <w:szCs w:val="24"/>
          <w:rPrChange w:id="1081" w:author="Nithin Thomas" w:date="2021-09-30T12:32:00Z">
            <w:rPr/>
          </w:rPrChange>
        </w:rPr>
        <w:pPrChange w:id="1082" w:author="Nithin Thomas" w:date="2021-09-30T12:32:00Z">
          <w:pPr/>
        </w:pPrChange>
      </w:pPr>
    </w:p>
    <w:p w14:paraId="2750E896" w14:textId="2200A22F" w:rsidR="00BC14D8" w:rsidRPr="008F240E" w:rsidRDefault="00BC14D8">
      <w:pPr>
        <w:spacing w:line="360" w:lineRule="auto"/>
        <w:jc w:val="both"/>
        <w:rPr>
          <w:rFonts w:cstheme="minorHAnsi"/>
          <w:sz w:val="24"/>
          <w:szCs w:val="24"/>
          <w:rPrChange w:id="1083" w:author="Nithin Thomas" w:date="2021-09-30T12:32:00Z">
            <w:rPr/>
          </w:rPrChange>
        </w:rPr>
        <w:pPrChange w:id="1084" w:author="Nithin Thomas" w:date="2021-09-30T12:32:00Z">
          <w:pPr/>
        </w:pPrChange>
      </w:pPr>
      <w:r w:rsidRPr="008F240E">
        <w:rPr>
          <w:rFonts w:cstheme="minorHAnsi"/>
          <w:sz w:val="24"/>
          <w:szCs w:val="24"/>
          <w:rPrChange w:id="1085" w:author="Nithin Thomas" w:date="2021-09-30T12:32:00Z">
            <w:rPr/>
          </w:rPrChange>
        </w:rPr>
        <w:t>For data analysis, the company can use below mentioned analysis tools:</w:t>
      </w:r>
    </w:p>
    <w:p w14:paraId="79D1310E" w14:textId="3EE97B7F" w:rsidR="00550458" w:rsidRPr="008F240E" w:rsidRDefault="00BC14D8">
      <w:pPr>
        <w:spacing w:line="360" w:lineRule="auto"/>
        <w:jc w:val="both"/>
        <w:rPr>
          <w:rFonts w:cstheme="minorHAnsi"/>
          <w:sz w:val="24"/>
          <w:szCs w:val="24"/>
          <w:rPrChange w:id="1086" w:author="Nithin Thomas" w:date="2021-09-30T12:32:00Z">
            <w:rPr/>
          </w:rPrChange>
        </w:rPr>
        <w:pPrChange w:id="1087" w:author="Nithin Thomas" w:date="2021-09-30T12:32:00Z">
          <w:pPr/>
        </w:pPrChange>
      </w:pPr>
      <w:r w:rsidRPr="008F240E">
        <w:rPr>
          <w:rFonts w:cstheme="minorHAnsi"/>
          <w:b/>
          <w:bCs/>
          <w:sz w:val="24"/>
          <w:szCs w:val="24"/>
          <w:rPrChange w:id="1088" w:author="Nithin Thomas" w:date="2021-09-30T12:32:00Z">
            <w:rPr>
              <w:b/>
              <w:bCs/>
            </w:rPr>
          </w:rPrChange>
        </w:rPr>
        <w:t>Tableau</w:t>
      </w:r>
      <w:r w:rsidRPr="008F240E">
        <w:rPr>
          <w:rFonts w:cstheme="minorHAnsi"/>
          <w:sz w:val="24"/>
          <w:szCs w:val="24"/>
          <w:rPrChange w:id="1089" w:author="Nithin Thomas" w:date="2021-09-30T12:32:00Z">
            <w:rPr/>
          </w:rPrChange>
        </w:rPr>
        <w:t>: will be used for visualization</w:t>
      </w:r>
      <w:r w:rsidR="00E44CAC" w:rsidRPr="008F240E">
        <w:rPr>
          <w:rFonts w:cstheme="minorHAnsi"/>
          <w:sz w:val="24"/>
          <w:szCs w:val="24"/>
          <w:rPrChange w:id="1090" w:author="Nithin Thomas" w:date="2021-09-30T12:32:00Z">
            <w:rPr/>
          </w:rPrChange>
        </w:rPr>
        <w:t xml:space="preserve"> that is to generate best visualization using</w:t>
      </w:r>
      <w:r w:rsidRPr="008F240E">
        <w:rPr>
          <w:rFonts w:cstheme="minorHAnsi"/>
          <w:sz w:val="24"/>
          <w:szCs w:val="24"/>
          <w:rPrChange w:id="1091" w:author="Nithin Thomas" w:date="2021-09-30T12:32:00Z">
            <w:rPr/>
          </w:rPrChange>
        </w:rPr>
        <w:t xml:space="preserve"> Graphs, charts, maps, and diagram</w:t>
      </w:r>
      <w:r w:rsidR="00E44CAC" w:rsidRPr="008F240E">
        <w:rPr>
          <w:rFonts w:cstheme="minorHAnsi"/>
          <w:sz w:val="24"/>
          <w:szCs w:val="24"/>
          <w:rPrChange w:id="1092" w:author="Nithin Thomas" w:date="2021-09-30T12:32:00Z">
            <w:rPr/>
          </w:rPrChange>
        </w:rPr>
        <w:t>s</w:t>
      </w:r>
      <w:r w:rsidRPr="008F240E">
        <w:rPr>
          <w:rFonts w:cstheme="minorHAnsi"/>
          <w:sz w:val="24"/>
          <w:szCs w:val="24"/>
          <w:rPrChange w:id="1093" w:author="Nithin Thomas" w:date="2021-09-30T12:32:00Z">
            <w:rPr/>
          </w:rPrChange>
        </w:rPr>
        <w:t>.</w:t>
      </w:r>
    </w:p>
    <w:p w14:paraId="7ABD8824" w14:textId="77777777" w:rsidR="00550458" w:rsidRPr="008F240E" w:rsidRDefault="00550458">
      <w:pPr>
        <w:spacing w:line="360" w:lineRule="auto"/>
        <w:jc w:val="both"/>
        <w:rPr>
          <w:rFonts w:cstheme="minorHAnsi"/>
          <w:sz w:val="24"/>
          <w:szCs w:val="24"/>
          <w:rPrChange w:id="1094" w:author="Nithin Thomas" w:date="2021-09-30T12:32:00Z">
            <w:rPr/>
          </w:rPrChange>
        </w:rPr>
        <w:pPrChange w:id="1095" w:author="Nithin Thomas" w:date="2021-09-30T12:32:00Z">
          <w:pPr/>
        </w:pPrChange>
      </w:pPr>
      <w:r w:rsidRPr="008F240E">
        <w:rPr>
          <w:rFonts w:cstheme="minorHAnsi"/>
          <w:b/>
          <w:bCs/>
          <w:sz w:val="24"/>
          <w:szCs w:val="24"/>
          <w:rPrChange w:id="1096" w:author="Nithin Thomas" w:date="2021-09-30T12:32:00Z">
            <w:rPr>
              <w:b/>
              <w:bCs/>
            </w:rPr>
          </w:rPrChange>
        </w:rPr>
        <w:t>SQL</w:t>
      </w:r>
      <w:r w:rsidRPr="008F240E">
        <w:rPr>
          <w:rFonts w:cstheme="minorHAnsi"/>
          <w:sz w:val="24"/>
          <w:szCs w:val="24"/>
          <w:rPrChange w:id="1097" w:author="Nithin Thomas" w:date="2021-09-30T12:32:00Z">
            <w:rPr/>
          </w:rPrChange>
        </w:rPr>
        <w:t>: will be used for adding queries to and deleting queries from the dataset together with joining the tables.</w:t>
      </w:r>
    </w:p>
    <w:p w14:paraId="0D746961" w14:textId="48E52579" w:rsidR="00550458" w:rsidRPr="008F240E" w:rsidRDefault="00550458">
      <w:pPr>
        <w:spacing w:line="360" w:lineRule="auto"/>
        <w:jc w:val="both"/>
        <w:rPr>
          <w:rFonts w:cstheme="minorHAnsi"/>
          <w:sz w:val="24"/>
          <w:szCs w:val="24"/>
          <w:rPrChange w:id="1098" w:author="Nithin Thomas" w:date="2021-09-30T12:32:00Z">
            <w:rPr/>
          </w:rPrChange>
        </w:rPr>
        <w:pPrChange w:id="1099" w:author="Nithin Thomas" w:date="2021-09-30T12:32:00Z">
          <w:pPr/>
        </w:pPrChange>
      </w:pPr>
      <w:r w:rsidRPr="008F240E">
        <w:rPr>
          <w:rFonts w:cstheme="minorHAnsi"/>
          <w:b/>
          <w:bCs/>
          <w:sz w:val="24"/>
          <w:szCs w:val="24"/>
          <w:rPrChange w:id="1100" w:author="Nithin Thomas" w:date="2021-09-30T12:32:00Z">
            <w:rPr>
              <w:b/>
              <w:bCs/>
            </w:rPr>
          </w:rPrChange>
        </w:rPr>
        <w:t>Excel</w:t>
      </w:r>
      <w:r w:rsidRPr="008F240E">
        <w:rPr>
          <w:rFonts w:cstheme="minorHAnsi"/>
          <w:sz w:val="24"/>
          <w:szCs w:val="24"/>
          <w:rPrChange w:id="1101" w:author="Nithin Thomas" w:date="2021-09-30T12:32:00Z">
            <w:rPr/>
          </w:rPrChange>
        </w:rPr>
        <w:t xml:space="preserve">: </w:t>
      </w:r>
      <w:r w:rsidR="00E44CAC" w:rsidRPr="008F240E">
        <w:rPr>
          <w:rFonts w:cstheme="minorHAnsi"/>
          <w:sz w:val="24"/>
          <w:szCs w:val="24"/>
          <w:rPrChange w:id="1102" w:author="Nithin Thomas" w:date="2021-09-30T12:32:00Z">
            <w:rPr/>
          </w:rPrChange>
        </w:rPr>
        <w:t xml:space="preserve">With the help of excel </w:t>
      </w:r>
      <w:r w:rsidRPr="008F240E">
        <w:rPr>
          <w:rFonts w:cstheme="minorHAnsi"/>
          <w:sz w:val="24"/>
          <w:szCs w:val="24"/>
          <w:rPrChange w:id="1103" w:author="Nithin Thomas" w:date="2021-09-30T12:32:00Z">
            <w:rPr/>
          </w:rPrChange>
        </w:rPr>
        <w:t xml:space="preserve">customer data’s can be easily stored and </w:t>
      </w:r>
      <w:r w:rsidR="00E44CAC" w:rsidRPr="008F240E">
        <w:rPr>
          <w:rFonts w:cstheme="minorHAnsi"/>
          <w:sz w:val="24"/>
          <w:szCs w:val="24"/>
          <w:rPrChange w:id="1104" w:author="Nithin Thomas" w:date="2021-09-30T12:32:00Z">
            <w:rPr/>
          </w:rPrChange>
        </w:rPr>
        <w:t>which can be used for various purpose</w:t>
      </w:r>
      <w:r w:rsidRPr="008F240E">
        <w:rPr>
          <w:rFonts w:cstheme="minorHAnsi"/>
          <w:sz w:val="24"/>
          <w:szCs w:val="24"/>
          <w:rPrChange w:id="1105" w:author="Nithin Thomas" w:date="2021-09-30T12:32:00Z">
            <w:rPr/>
          </w:rPrChange>
        </w:rPr>
        <w:t>.</w:t>
      </w:r>
    </w:p>
    <w:p w14:paraId="0D89FD0E" w14:textId="3C2F1CDE" w:rsidR="00550458" w:rsidRPr="008F240E" w:rsidRDefault="00550458">
      <w:pPr>
        <w:spacing w:line="360" w:lineRule="auto"/>
        <w:jc w:val="both"/>
        <w:rPr>
          <w:rFonts w:cstheme="minorHAnsi"/>
          <w:sz w:val="24"/>
          <w:szCs w:val="24"/>
          <w:rPrChange w:id="1106" w:author="Nithin Thomas" w:date="2021-09-30T12:32:00Z">
            <w:rPr/>
          </w:rPrChange>
        </w:rPr>
        <w:pPrChange w:id="1107" w:author="Nithin Thomas" w:date="2021-09-30T12:32:00Z">
          <w:pPr/>
        </w:pPrChange>
      </w:pPr>
      <w:r w:rsidRPr="008F240E">
        <w:rPr>
          <w:rFonts w:cstheme="minorHAnsi"/>
          <w:b/>
          <w:bCs/>
          <w:sz w:val="24"/>
          <w:szCs w:val="24"/>
          <w:rPrChange w:id="1108" w:author="Nithin Thomas" w:date="2021-09-30T12:32:00Z">
            <w:rPr>
              <w:b/>
              <w:bCs/>
            </w:rPr>
          </w:rPrChange>
        </w:rPr>
        <w:t>R</w:t>
      </w:r>
      <w:r w:rsidRPr="008F240E">
        <w:rPr>
          <w:rFonts w:cstheme="minorHAnsi"/>
          <w:sz w:val="24"/>
          <w:szCs w:val="24"/>
          <w:rPrChange w:id="1109" w:author="Nithin Thomas" w:date="2021-09-30T12:32:00Z">
            <w:rPr/>
          </w:rPrChange>
        </w:rPr>
        <w:t xml:space="preserve">: </w:t>
      </w:r>
      <w:r w:rsidR="00E44CAC" w:rsidRPr="008F240E">
        <w:rPr>
          <w:rFonts w:cstheme="minorHAnsi"/>
          <w:sz w:val="24"/>
          <w:szCs w:val="24"/>
          <w:rPrChange w:id="1110" w:author="Nithin Thomas" w:date="2021-09-30T12:32:00Z">
            <w:rPr/>
          </w:rPrChange>
        </w:rPr>
        <w:t>S</w:t>
      </w:r>
      <w:r w:rsidRPr="008F240E">
        <w:rPr>
          <w:rFonts w:cstheme="minorHAnsi"/>
          <w:sz w:val="24"/>
          <w:szCs w:val="24"/>
          <w:rPrChange w:id="1111" w:author="Nithin Thomas" w:date="2021-09-30T12:32:00Z">
            <w:rPr/>
          </w:rPrChange>
        </w:rPr>
        <w:t>tatistical analysis</w:t>
      </w:r>
      <w:r w:rsidR="00E44CAC" w:rsidRPr="008F240E">
        <w:rPr>
          <w:rFonts w:cstheme="minorHAnsi"/>
          <w:sz w:val="24"/>
          <w:szCs w:val="24"/>
          <w:rPrChange w:id="1112" w:author="Nithin Thomas" w:date="2021-09-30T12:32:00Z">
            <w:rPr/>
          </w:rPrChange>
        </w:rPr>
        <w:t xml:space="preserve"> will be carried out with the help of R</w:t>
      </w:r>
      <w:r w:rsidRPr="008F240E">
        <w:rPr>
          <w:rFonts w:cstheme="minorHAnsi"/>
          <w:sz w:val="24"/>
          <w:szCs w:val="24"/>
          <w:rPrChange w:id="1113" w:author="Nithin Thomas" w:date="2021-09-30T12:32:00Z">
            <w:rPr/>
          </w:rPrChange>
        </w:rPr>
        <w:t xml:space="preserve">. For instance, </w:t>
      </w:r>
      <w:r w:rsidR="00E44CAC" w:rsidRPr="008F240E">
        <w:rPr>
          <w:rFonts w:cstheme="minorHAnsi"/>
          <w:sz w:val="24"/>
          <w:szCs w:val="24"/>
          <w:rPrChange w:id="1114" w:author="Nithin Thomas" w:date="2021-09-30T12:32:00Z">
            <w:rPr/>
          </w:rPrChange>
        </w:rPr>
        <w:t xml:space="preserve">variance, </w:t>
      </w:r>
      <w:r w:rsidRPr="008F240E">
        <w:rPr>
          <w:rFonts w:cstheme="minorHAnsi"/>
          <w:sz w:val="24"/>
          <w:szCs w:val="24"/>
          <w:rPrChange w:id="1115" w:author="Nithin Thomas" w:date="2021-09-30T12:32:00Z">
            <w:rPr/>
          </w:rPrChange>
        </w:rPr>
        <w:t xml:space="preserve">mean, standard deviation, etc. </w:t>
      </w:r>
      <w:r w:rsidR="00E44CAC" w:rsidRPr="008F240E">
        <w:rPr>
          <w:rFonts w:cstheme="minorHAnsi"/>
          <w:sz w:val="24"/>
          <w:szCs w:val="24"/>
          <w:rPrChange w:id="1116" w:author="Nithin Thomas" w:date="2021-09-30T12:32:00Z">
            <w:rPr/>
          </w:rPrChange>
        </w:rPr>
        <w:t>Plots like boxplot</w:t>
      </w:r>
      <w:r w:rsidRPr="008F240E">
        <w:rPr>
          <w:rFonts w:cstheme="minorHAnsi"/>
          <w:sz w:val="24"/>
          <w:szCs w:val="24"/>
          <w:rPrChange w:id="1117" w:author="Nithin Thomas" w:date="2021-09-30T12:32:00Z">
            <w:rPr/>
          </w:rPrChange>
        </w:rPr>
        <w:t xml:space="preserve"> can be</w:t>
      </w:r>
      <w:r w:rsidR="00E44CAC" w:rsidRPr="008F240E">
        <w:rPr>
          <w:rFonts w:cstheme="minorHAnsi"/>
          <w:sz w:val="24"/>
          <w:szCs w:val="24"/>
          <w:rPrChange w:id="1118" w:author="Nithin Thomas" w:date="2021-09-30T12:32:00Z">
            <w:rPr/>
          </w:rPrChange>
        </w:rPr>
        <w:t xml:space="preserve"> </w:t>
      </w:r>
      <w:r w:rsidRPr="008F240E">
        <w:rPr>
          <w:rFonts w:cstheme="minorHAnsi"/>
          <w:sz w:val="24"/>
          <w:szCs w:val="24"/>
          <w:rPrChange w:id="1119" w:author="Nithin Thomas" w:date="2021-09-30T12:32:00Z">
            <w:rPr/>
          </w:rPrChange>
        </w:rPr>
        <w:t xml:space="preserve">generated </w:t>
      </w:r>
      <w:r w:rsidR="00E44CAC" w:rsidRPr="008F240E">
        <w:rPr>
          <w:rFonts w:cstheme="minorHAnsi"/>
          <w:sz w:val="24"/>
          <w:szCs w:val="24"/>
          <w:rPrChange w:id="1120" w:author="Nithin Thomas" w:date="2021-09-30T12:32:00Z">
            <w:rPr/>
          </w:rPrChange>
        </w:rPr>
        <w:t xml:space="preserve">for the better </w:t>
      </w:r>
      <w:r w:rsidRPr="008F240E">
        <w:rPr>
          <w:rFonts w:cstheme="minorHAnsi"/>
          <w:sz w:val="24"/>
          <w:szCs w:val="24"/>
          <w:rPrChange w:id="1121" w:author="Nithin Thomas" w:date="2021-09-30T12:32:00Z">
            <w:rPr/>
          </w:rPrChange>
        </w:rPr>
        <w:t>understandin</w:t>
      </w:r>
      <w:r w:rsidR="00E44CAC" w:rsidRPr="008F240E">
        <w:rPr>
          <w:rFonts w:cstheme="minorHAnsi"/>
          <w:sz w:val="24"/>
          <w:szCs w:val="24"/>
          <w:rPrChange w:id="1122" w:author="Nithin Thomas" w:date="2021-09-30T12:32:00Z">
            <w:rPr/>
          </w:rPrChange>
        </w:rPr>
        <w:t>g</w:t>
      </w:r>
      <w:r w:rsidRPr="008F240E">
        <w:rPr>
          <w:rFonts w:cstheme="minorHAnsi"/>
          <w:sz w:val="24"/>
          <w:szCs w:val="24"/>
          <w:rPrChange w:id="1123" w:author="Nithin Thomas" w:date="2021-09-30T12:32:00Z">
            <w:rPr/>
          </w:rPrChange>
        </w:rPr>
        <w:t>.</w:t>
      </w:r>
    </w:p>
    <w:p w14:paraId="286BCFCC" w14:textId="133F65F4" w:rsidR="00E44CAC" w:rsidRPr="008F240E" w:rsidDel="00B54EDE" w:rsidRDefault="00550458">
      <w:pPr>
        <w:spacing w:line="360" w:lineRule="auto"/>
        <w:jc w:val="both"/>
        <w:rPr>
          <w:del w:id="1124" w:author="Nithin Thomas" w:date="2021-10-01T16:48:00Z"/>
          <w:rFonts w:cstheme="minorHAnsi"/>
          <w:sz w:val="24"/>
          <w:szCs w:val="24"/>
          <w:rPrChange w:id="1125" w:author="Nithin Thomas" w:date="2021-09-30T12:32:00Z">
            <w:rPr>
              <w:del w:id="1126" w:author="Nithin Thomas" w:date="2021-10-01T16:48:00Z"/>
            </w:rPr>
          </w:rPrChange>
        </w:rPr>
        <w:pPrChange w:id="1127" w:author="Nithin Thomas" w:date="2021-09-30T12:32:00Z">
          <w:pPr/>
        </w:pPrChange>
      </w:pPr>
      <w:r w:rsidRPr="008F240E">
        <w:rPr>
          <w:rFonts w:cstheme="minorHAnsi"/>
          <w:b/>
          <w:bCs/>
          <w:sz w:val="24"/>
          <w:szCs w:val="24"/>
          <w:rPrChange w:id="1128" w:author="Nithin Thomas" w:date="2021-09-30T12:32:00Z">
            <w:rPr>
              <w:b/>
              <w:bCs/>
            </w:rPr>
          </w:rPrChange>
        </w:rPr>
        <w:t>Oracle</w:t>
      </w:r>
      <w:r w:rsidRPr="008F240E">
        <w:rPr>
          <w:rFonts w:cstheme="minorHAnsi"/>
          <w:sz w:val="24"/>
          <w:szCs w:val="24"/>
          <w:rPrChange w:id="1129" w:author="Nithin Thomas" w:date="2021-09-30T12:32:00Z">
            <w:rPr/>
          </w:rPrChange>
        </w:rPr>
        <w:t xml:space="preserve">: will be used for classification, prediction, regression, and specialized analytics to </w:t>
      </w:r>
      <w:del w:id="1130" w:author="Nithin Thomas" w:date="2021-09-30T12:37:00Z">
        <w:r w:rsidRPr="008F240E" w:rsidDel="008F240E">
          <w:rPr>
            <w:rFonts w:cstheme="minorHAnsi"/>
            <w:sz w:val="24"/>
            <w:szCs w:val="24"/>
            <w:rPrChange w:id="1131" w:author="Nithin Thomas" w:date="2021-09-30T12:32:00Z">
              <w:rPr/>
            </w:rPrChange>
          </w:rPr>
          <w:delText>analyse</w:delText>
        </w:r>
      </w:del>
      <w:ins w:id="1132" w:author="Nithin Thomas" w:date="2021-09-30T12:37:00Z">
        <w:r w:rsidR="008F240E">
          <w:rPr>
            <w:rFonts w:cstheme="minorHAnsi"/>
            <w:sz w:val="24"/>
            <w:szCs w:val="24"/>
          </w:rPr>
          <w:t>generate</w:t>
        </w:r>
      </w:ins>
      <w:r w:rsidRPr="008F240E">
        <w:rPr>
          <w:rFonts w:cstheme="minorHAnsi"/>
          <w:sz w:val="24"/>
          <w:szCs w:val="24"/>
          <w:rPrChange w:id="1133" w:author="Nithin Thomas" w:date="2021-09-30T12:32:00Z">
            <w:rPr/>
          </w:rPrChange>
        </w:rPr>
        <w:t xml:space="preserve"> insights, make better predictions, target best customers, identify cross-selling opportunities, and detect fraud.</w:t>
      </w:r>
    </w:p>
    <w:p w14:paraId="2E01A81A" w14:textId="77777777" w:rsidR="00E44CAC" w:rsidRPr="008F240E" w:rsidRDefault="00E44CAC">
      <w:pPr>
        <w:spacing w:line="360" w:lineRule="auto"/>
        <w:jc w:val="both"/>
        <w:pPrChange w:id="1134" w:author="Nithin Thomas" w:date="2021-10-01T16:48:00Z">
          <w:pPr>
            <w:pStyle w:val="Heading1"/>
            <w:ind w:left="0"/>
          </w:pPr>
        </w:pPrChange>
      </w:pPr>
    </w:p>
    <w:p w14:paraId="630894C4" w14:textId="5EF89005" w:rsidR="00E44CAC" w:rsidRPr="00D843CC" w:rsidDel="00B54EDE" w:rsidRDefault="00A73D3D">
      <w:pPr>
        <w:pStyle w:val="Heading1"/>
        <w:spacing w:line="360" w:lineRule="auto"/>
        <w:ind w:left="0"/>
        <w:jc w:val="both"/>
        <w:rPr>
          <w:del w:id="1135" w:author="Nithin Thomas" w:date="2021-10-01T16:48:00Z"/>
          <w:rFonts w:asciiTheme="minorHAnsi" w:hAnsiTheme="minorHAnsi" w:cstheme="minorHAnsi"/>
          <w:b/>
          <w:bCs/>
          <w:color w:val="1F3864" w:themeColor="accent1" w:themeShade="80"/>
          <w:sz w:val="24"/>
          <w:szCs w:val="24"/>
          <w:rPrChange w:id="1136" w:author="Nithin Thomas" w:date="2021-10-01T14:00:00Z">
            <w:rPr>
              <w:del w:id="1137" w:author="Nithin Thomas" w:date="2021-10-01T16:48:00Z"/>
            </w:rPr>
          </w:rPrChange>
        </w:rPr>
        <w:pPrChange w:id="1138" w:author="Nithin Thomas" w:date="2021-09-30T12:32:00Z">
          <w:pPr>
            <w:pStyle w:val="Heading1"/>
            <w:ind w:left="0"/>
          </w:pPr>
        </w:pPrChange>
      </w:pPr>
      <w:bookmarkStart w:id="1139" w:name="_Toc84000150"/>
      <w:r w:rsidRPr="00D843CC">
        <w:rPr>
          <w:rFonts w:cstheme="minorHAnsi"/>
          <w:b/>
          <w:bCs/>
          <w:color w:val="1F3864" w:themeColor="accent1" w:themeShade="80"/>
          <w:sz w:val="24"/>
          <w:szCs w:val="24"/>
          <w:rPrChange w:id="1140" w:author="Nithin Thomas" w:date="2021-09-30T12:42:00Z">
            <w:rPr>
              <w:rFonts w:cstheme="minorHAnsi"/>
              <w:color w:val="44546A" w:themeColor="text2"/>
              <w:sz w:val="24"/>
              <w:szCs w:val="24"/>
            </w:rPr>
          </w:rPrChange>
        </w:rPr>
        <w:t xml:space="preserve">3.6 </w:t>
      </w:r>
      <w:r w:rsidRPr="00D843CC">
        <w:rPr>
          <w:rFonts w:cstheme="minorHAnsi"/>
          <w:b/>
          <w:bCs/>
          <w:color w:val="1F3864" w:themeColor="accent1" w:themeShade="80"/>
          <w:sz w:val="24"/>
          <w:szCs w:val="24"/>
          <w:rPrChange w:id="1141" w:author="Nithin Thomas" w:date="2021-10-01T14:00:00Z">
            <w:rPr>
              <w:rFonts w:cstheme="minorHAnsi"/>
              <w:color w:val="44546A" w:themeColor="text2"/>
              <w:sz w:val="24"/>
              <w:szCs w:val="24"/>
            </w:rPr>
          </w:rPrChange>
        </w:rPr>
        <w:t>Decision Making</w:t>
      </w:r>
      <w:bookmarkEnd w:id="1139"/>
    </w:p>
    <w:p w14:paraId="44386BE9" w14:textId="77777777" w:rsidR="00EC5D6A" w:rsidRPr="00B54EDE" w:rsidRDefault="00EC5D6A">
      <w:pPr>
        <w:pStyle w:val="Heading1"/>
        <w:spacing w:line="360" w:lineRule="auto"/>
        <w:ind w:left="0"/>
        <w:jc w:val="both"/>
        <w:rPr>
          <w:rPrChange w:id="1142" w:author="Nithin Thomas" w:date="2021-10-01T16:48:00Z">
            <w:rPr/>
          </w:rPrChange>
        </w:rPr>
        <w:pPrChange w:id="1143" w:author="Nithin Thomas" w:date="2021-10-01T16:48:00Z">
          <w:pPr>
            <w:pStyle w:val="ListParagraph"/>
            <w:ind w:left="360"/>
          </w:pPr>
        </w:pPrChange>
      </w:pPr>
    </w:p>
    <w:p w14:paraId="3AC8D719" w14:textId="66758B31" w:rsidR="00E44CAC" w:rsidRPr="00C616F1" w:rsidRDefault="00E44CAC">
      <w:pPr>
        <w:pStyle w:val="ListParagraph"/>
        <w:numPr>
          <w:ilvl w:val="0"/>
          <w:numId w:val="19"/>
        </w:numPr>
        <w:spacing w:line="360" w:lineRule="auto"/>
        <w:jc w:val="both"/>
        <w:rPr>
          <w:rFonts w:cstheme="minorHAnsi"/>
          <w:color w:val="000000" w:themeColor="text1"/>
          <w:sz w:val="24"/>
          <w:szCs w:val="24"/>
          <w:rPrChange w:id="1144" w:author="Nithin Thomas" w:date="2021-10-01T14:00:00Z">
            <w:rPr/>
          </w:rPrChange>
        </w:rPr>
        <w:pPrChange w:id="1145" w:author="Nithin Thomas" w:date="2021-09-30T12:32:00Z">
          <w:pPr>
            <w:pStyle w:val="ListParagraph"/>
            <w:numPr>
              <w:numId w:val="19"/>
            </w:numPr>
            <w:ind w:left="360" w:hanging="360"/>
          </w:pPr>
        </w:pPrChange>
      </w:pPr>
      <w:r w:rsidRPr="00C616F1">
        <w:rPr>
          <w:rFonts w:cstheme="minorHAnsi"/>
          <w:color w:val="000000" w:themeColor="text1"/>
          <w:sz w:val="24"/>
          <w:szCs w:val="24"/>
          <w:rPrChange w:id="1146" w:author="Nithin Thomas" w:date="2021-10-01T14:00:00Z">
            <w:rPr>
              <w:rFonts w:cstheme="minorHAnsi"/>
              <w:sz w:val="24"/>
              <w:szCs w:val="24"/>
            </w:rPr>
          </w:rPrChange>
        </w:rPr>
        <w:t xml:space="preserve">Based on the analysis and the </w:t>
      </w:r>
      <w:r w:rsidRPr="00C616F1">
        <w:rPr>
          <w:rFonts w:cstheme="minorHAnsi"/>
          <w:b/>
          <w:bCs/>
          <w:color w:val="000000" w:themeColor="text1"/>
          <w:sz w:val="24"/>
          <w:szCs w:val="24"/>
          <w:rPrChange w:id="1147" w:author="Nithin Thomas" w:date="2021-10-01T14:00:00Z">
            <w:rPr>
              <w:rFonts w:cstheme="minorHAnsi"/>
              <w:sz w:val="24"/>
              <w:szCs w:val="24"/>
            </w:rPr>
          </w:rPrChange>
        </w:rPr>
        <w:t>visualized results</w:t>
      </w:r>
      <w:r w:rsidRPr="00C616F1">
        <w:rPr>
          <w:rFonts w:cstheme="minorHAnsi"/>
          <w:color w:val="000000" w:themeColor="text1"/>
          <w:sz w:val="24"/>
          <w:szCs w:val="24"/>
          <w:rPrChange w:id="1148" w:author="Nithin Thomas" w:date="2021-10-01T14:00:00Z">
            <w:rPr>
              <w:rFonts w:cstheme="minorHAnsi"/>
              <w:sz w:val="24"/>
              <w:szCs w:val="24"/>
            </w:rPr>
          </w:rPrChange>
        </w:rPr>
        <w:t>, the top authorities of the company can</w:t>
      </w:r>
      <w:r w:rsidRPr="00C616F1">
        <w:rPr>
          <w:rFonts w:cstheme="minorHAnsi"/>
          <w:color w:val="000000" w:themeColor="text1"/>
          <w:sz w:val="24"/>
          <w:szCs w:val="24"/>
          <w:rPrChange w:id="1149" w:author="Nithin Thomas" w:date="2021-10-01T14:00:00Z">
            <w:rPr/>
          </w:rPrChange>
        </w:rPr>
        <w:t xml:space="preserve"> </w:t>
      </w:r>
      <w:r w:rsidRPr="00C616F1">
        <w:rPr>
          <w:rFonts w:cstheme="minorHAnsi"/>
          <w:color w:val="000000" w:themeColor="text1"/>
          <w:sz w:val="24"/>
          <w:szCs w:val="24"/>
          <w:rPrChange w:id="1150" w:author="Nithin Thomas" w:date="2021-10-01T14:00:00Z">
            <w:rPr>
              <w:rFonts w:cstheme="minorHAnsi"/>
              <w:sz w:val="24"/>
              <w:szCs w:val="24"/>
            </w:rPr>
          </w:rPrChange>
        </w:rPr>
        <w:t xml:space="preserve">decide </w:t>
      </w:r>
      <w:ins w:id="1151" w:author="Nithin Thomas" w:date="2021-10-01T13:58:00Z">
        <w:r w:rsidR="00C616F1" w:rsidRPr="00C616F1">
          <w:rPr>
            <w:rFonts w:cstheme="minorHAnsi"/>
            <w:color w:val="000000" w:themeColor="text1"/>
            <w:sz w:val="24"/>
            <w:szCs w:val="24"/>
            <w:rPrChange w:id="1152" w:author="Nithin Thomas" w:date="2021-10-01T14:00:00Z">
              <w:rPr>
                <w:rFonts w:cstheme="minorHAnsi"/>
                <w:color w:val="FF0000"/>
                <w:sz w:val="24"/>
                <w:szCs w:val="24"/>
              </w:rPr>
            </w:rPrChange>
          </w:rPr>
          <w:t xml:space="preserve">the perfect trade off which will </w:t>
        </w:r>
      </w:ins>
      <w:ins w:id="1153" w:author="Nithin Thomas" w:date="2021-10-01T13:59:00Z">
        <w:r w:rsidR="00C616F1" w:rsidRPr="00C616F1">
          <w:rPr>
            <w:rFonts w:cstheme="minorHAnsi"/>
            <w:color w:val="000000" w:themeColor="text1"/>
            <w:sz w:val="24"/>
            <w:szCs w:val="24"/>
            <w:rPrChange w:id="1154" w:author="Nithin Thomas" w:date="2021-10-01T14:00:00Z">
              <w:rPr>
                <w:rFonts w:cstheme="minorHAnsi"/>
                <w:color w:val="FF0000"/>
                <w:sz w:val="24"/>
                <w:szCs w:val="24"/>
              </w:rPr>
            </w:rPrChange>
          </w:rPr>
          <w:t>give</w:t>
        </w:r>
      </w:ins>
      <w:ins w:id="1155" w:author="Nithin Thomas" w:date="2021-10-01T13:58:00Z">
        <w:r w:rsidR="00C616F1" w:rsidRPr="00C616F1">
          <w:rPr>
            <w:rFonts w:cstheme="minorHAnsi"/>
            <w:color w:val="000000" w:themeColor="text1"/>
            <w:sz w:val="24"/>
            <w:szCs w:val="24"/>
            <w:rPrChange w:id="1156" w:author="Nithin Thomas" w:date="2021-10-01T14:00:00Z">
              <w:rPr>
                <w:rFonts w:cstheme="minorHAnsi"/>
                <w:color w:val="FF0000"/>
                <w:sz w:val="24"/>
                <w:szCs w:val="24"/>
              </w:rPr>
            </w:rPrChange>
          </w:rPr>
          <w:t xml:space="preserve"> them market advantage</w:t>
        </w:r>
      </w:ins>
      <w:ins w:id="1157" w:author="Nithin Thomas" w:date="2021-10-01T13:59:00Z">
        <w:r w:rsidR="00C616F1" w:rsidRPr="00C616F1">
          <w:rPr>
            <w:rFonts w:cstheme="minorHAnsi"/>
            <w:color w:val="000000" w:themeColor="text1"/>
            <w:sz w:val="24"/>
            <w:szCs w:val="24"/>
            <w:rPrChange w:id="1158" w:author="Nithin Thomas" w:date="2021-10-01T14:00:00Z">
              <w:rPr>
                <w:rFonts w:cstheme="minorHAnsi"/>
                <w:color w:val="FF0000"/>
                <w:sz w:val="24"/>
                <w:szCs w:val="24"/>
              </w:rPr>
            </w:rPrChange>
          </w:rPr>
          <w:t>.</w:t>
        </w:r>
      </w:ins>
      <w:del w:id="1159" w:author="Nithin Thomas" w:date="2021-10-01T13:58:00Z">
        <w:r w:rsidRPr="00C616F1" w:rsidDel="00C616F1">
          <w:rPr>
            <w:rFonts w:cstheme="minorHAnsi"/>
            <w:color w:val="000000" w:themeColor="text1"/>
            <w:sz w:val="24"/>
            <w:szCs w:val="24"/>
            <w:rPrChange w:id="1160" w:author="Nithin Thomas" w:date="2021-10-01T14:00:00Z">
              <w:rPr>
                <w:rFonts w:cstheme="minorHAnsi"/>
                <w:sz w:val="24"/>
                <w:szCs w:val="24"/>
              </w:rPr>
            </w:rPrChange>
          </w:rPr>
          <w:delText xml:space="preserve">whether and how to reward a positive </w:delText>
        </w:r>
      </w:del>
      <w:del w:id="1161" w:author="Nithin Thomas" w:date="2021-09-30T12:38:00Z">
        <w:r w:rsidRPr="00C616F1" w:rsidDel="008F240E">
          <w:rPr>
            <w:rFonts w:cstheme="minorHAnsi"/>
            <w:color w:val="000000" w:themeColor="text1"/>
            <w:sz w:val="24"/>
            <w:szCs w:val="24"/>
            <w:rPrChange w:id="1162" w:author="Nithin Thomas" w:date="2021-10-01T14:00:00Z">
              <w:rPr>
                <w:rFonts w:cstheme="minorHAnsi"/>
                <w:sz w:val="24"/>
                <w:szCs w:val="24"/>
              </w:rPr>
            </w:rPrChange>
          </w:rPr>
          <w:delText>behaviour</w:delText>
        </w:r>
      </w:del>
      <w:del w:id="1163" w:author="Nithin Thomas" w:date="2021-10-01T13:59:00Z">
        <w:r w:rsidRPr="00C616F1" w:rsidDel="00C616F1">
          <w:rPr>
            <w:rFonts w:cstheme="minorHAnsi"/>
            <w:color w:val="000000" w:themeColor="text1"/>
            <w:sz w:val="24"/>
            <w:szCs w:val="24"/>
            <w:rPrChange w:id="1164" w:author="Nithin Thomas" w:date="2021-10-01T14:00:00Z">
              <w:rPr>
                <w:rFonts w:cstheme="minorHAnsi"/>
                <w:sz w:val="24"/>
                <w:szCs w:val="24"/>
              </w:rPr>
            </w:rPrChange>
          </w:rPr>
          <w:delText xml:space="preserve"> and change a negative one.</w:delText>
        </w:r>
      </w:del>
    </w:p>
    <w:p w14:paraId="2A3D01BC" w14:textId="2332B88A" w:rsidR="00E44CAC" w:rsidRPr="00C616F1" w:rsidRDefault="00E44CAC">
      <w:pPr>
        <w:pStyle w:val="ListParagraph"/>
        <w:numPr>
          <w:ilvl w:val="0"/>
          <w:numId w:val="19"/>
        </w:numPr>
        <w:spacing w:line="360" w:lineRule="auto"/>
        <w:jc w:val="both"/>
        <w:rPr>
          <w:rFonts w:cstheme="minorHAnsi"/>
          <w:color w:val="000000" w:themeColor="text1"/>
          <w:sz w:val="24"/>
          <w:szCs w:val="24"/>
          <w:rPrChange w:id="1165" w:author="Nithin Thomas" w:date="2021-10-01T14:00:00Z">
            <w:rPr/>
          </w:rPrChange>
        </w:rPr>
        <w:pPrChange w:id="1166" w:author="Nithin Thomas" w:date="2021-09-30T12:32:00Z">
          <w:pPr>
            <w:pStyle w:val="ListParagraph"/>
            <w:numPr>
              <w:numId w:val="19"/>
            </w:numPr>
            <w:ind w:left="360" w:hanging="360"/>
          </w:pPr>
        </w:pPrChange>
      </w:pPr>
      <w:r w:rsidRPr="00C616F1">
        <w:rPr>
          <w:rFonts w:cstheme="minorHAnsi"/>
          <w:color w:val="000000" w:themeColor="text1"/>
          <w:sz w:val="24"/>
          <w:szCs w:val="24"/>
          <w:rPrChange w:id="1167" w:author="Nithin Thomas" w:date="2021-10-01T14:00:00Z">
            <w:rPr>
              <w:rFonts w:cstheme="minorHAnsi"/>
              <w:sz w:val="24"/>
              <w:szCs w:val="24"/>
            </w:rPr>
          </w:rPrChange>
        </w:rPr>
        <w:lastRenderedPageBreak/>
        <w:t xml:space="preserve">The details of a particular problem can be </w:t>
      </w:r>
      <w:del w:id="1168" w:author="Nithin Thomas" w:date="2021-09-30T12:38:00Z">
        <w:r w:rsidRPr="00C616F1" w:rsidDel="008F240E">
          <w:rPr>
            <w:rFonts w:cstheme="minorHAnsi"/>
            <w:color w:val="000000" w:themeColor="text1"/>
            <w:sz w:val="24"/>
            <w:szCs w:val="24"/>
            <w:rPrChange w:id="1169" w:author="Nithin Thomas" w:date="2021-10-01T14:00:00Z">
              <w:rPr>
                <w:rFonts w:cstheme="minorHAnsi"/>
                <w:sz w:val="24"/>
                <w:szCs w:val="24"/>
              </w:rPr>
            </w:rPrChange>
          </w:rPr>
          <w:delText>analysed</w:delText>
        </w:r>
      </w:del>
      <w:ins w:id="1170" w:author="Nithin Thomas" w:date="2021-09-30T12:38:00Z">
        <w:r w:rsidR="008F240E" w:rsidRPr="00C616F1">
          <w:rPr>
            <w:rFonts w:cstheme="minorHAnsi"/>
            <w:color w:val="000000" w:themeColor="text1"/>
            <w:sz w:val="24"/>
            <w:szCs w:val="24"/>
            <w:rPrChange w:id="1171" w:author="Nithin Thomas" w:date="2021-10-01T14:00:00Z">
              <w:rPr>
                <w:rFonts w:cstheme="minorHAnsi"/>
                <w:sz w:val="24"/>
                <w:szCs w:val="24"/>
              </w:rPr>
            </w:rPrChange>
          </w:rPr>
          <w:t>analyzed</w:t>
        </w:r>
      </w:ins>
      <w:r w:rsidRPr="00C616F1">
        <w:rPr>
          <w:rFonts w:cstheme="minorHAnsi"/>
          <w:color w:val="000000" w:themeColor="text1"/>
          <w:sz w:val="24"/>
          <w:szCs w:val="24"/>
          <w:rPrChange w:id="1172" w:author="Nithin Thomas" w:date="2021-10-01T14:00:00Z">
            <w:rPr>
              <w:rFonts w:cstheme="minorHAnsi"/>
              <w:sz w:val="24"/>
              <w:szCs w:val="24"/>
            </w:rPr>
          </w:rPrChange>
        </w:rPr>
        <w:t xml:space="preserve"> to understand the causes of the problems</w:t>
      </w:r>
      <w:r w:rsidRPr="00C616F1">
        <w:rPr>
          <w:rFonts w:cstheme="minorHAnsi"/>
          <w:color w:val="000000" w:themeColor="text1"/>
          <w:sz w:val="24"/>
          <w:szCs w:val="24"/>
          <w:rPrChange w:id="1173" w:author="Nithin Thomas" w:date="2021-10-01T14:00:00Z">
            <w:rPr/>
          </w:rPrChange>
        </w:rPr>
        <w:t xml:space="preserve"> </w:t>
      </w:r>
      <w:r w:rsidRPr="00C616F1">
        <w:rPr>
          <w:rFonts w:cstheme="minorHAnsi"/>
          <w:color w:val="000000" w:themeColor="text1"/>
          <w:sz w:val="24"/>
          <w:szCs w:val="24"/>
          <w:rPrChange w:id="1174" w:author="Nithin Thomas" w:date="2021-10-01T14:00:00Z">
            <w:rPr>
              <w:rFonts w:cstheme="minorHAnsi"/>
              <w:sz w:val="24"/>
              <w:szCs w:val="24"/>
            </w:rPr>
          </w:rPrChange>
        </w:rPr>
        <w:t xml:space="preserve">take informed </w:t>
      </w:r>
      <w:r w:rsidRPr="00C616F1">
        <w:rPr>
          <w:rFonts w:cstheme="minorHAnsi"/>
          <w:b/>
          <w:bCs/>
          <w:color w:val="000000" w:themeColor="text1"/>
          <w:sz w:val="24"/>
          <w:szCs w:val="24"/>
          <w:rPrChange w:id="1175" w:author="Nithin Thomas" w:date="2021-10-01T14:00:00Z">
            <w:rPr>
              <w:rFonts w:cstheme="minorHAnsi"/>
              <w:sz w:val="24"/>
              <w:szCs w:val="24"/>
            </w:rPr>
          </w:rPrChange>
        </w:rPr>
        <w:t>decisions and plan</w:t>
      </w:r>
      <w:r w:rsidRPr="00C616F1">
        <w:rPr>
          <w:rFonts w:cstheme="minorHAnsi"/>
          <w:color w:val="000000" w:themeColor="text1"/>
          <w:sz w:val="24"/>
          <w:szCs w:val="24"/>
          <w:rPrChange w:id="1176" w:author="Nithin Thomas" w:date="2021-10-01T14:00:00Z">
            <w:rPr>
              <w:rFonts w:cstheme="minorHAnsi"/>
              <w:sz w:val="24"/>
              <w:szCs w:val="24"/>
            </w:rPr>
          </w:rPrChange>
        </w:rPr>
        <w:t xml:space="preserve"> for necessary action.</w:t>
      </w:r>
    </w:p>
    <w:p w14:paraId="157A44C2" w14:textId="10DE80DD" w:rsidR="00E44CAC" w:rsidRPr="00C616F1" w:rsidRDefault="00E44CAC">
      <w:pPr>
        <w:pStyle w:val="ListParagraph"/>
        <w:numPr>
          <w:ilvl w:val="0"/>
          <w:numId w:val="19"/>
        </w:numPr>
        <w:spacing w:line="360" w:lineRule="auto"/>
        <w:jc w:val="both"/>
        <w:rPr>
          <w:rFonts w:cstheme="minorHAnsi"/>
          <w:color w:val="000000" w:themeColor="text1"/>
          <w:sz w:val="24"/>
          <w:szCs w:val="24"/>
          <w:rPrChange w:id="1177" w:author="Nithin Thomas" w:date="2021-10-01T14:00:00Z">
            <w:rPr/>
          </w:rPrChange>
        </w:rPr>
        <w:pPrChange w:id="1178" w:author="Nithin Thomas" w:date="2021-10-01T13:48:00Z">
          <w:pPr>
            <w:pStyle w:val="ListParagraph"/>
            <w:numPr>
              <w:numId w:val="19"/>
            </w:numPr>
            <w:ind w:left="360" w:hanging="360"/>
          </w:pPr>
        </w:pPrChange>
      </w:pPr>
      <w:r w:rsidRPr="00C616F1">
        <w:rPr>
          <w:rFonts w:cstheme="minorHAnsi"/>
          <w:color w:val="000000" w:themeColor="text1"/>
          <w:sz w:val="24"/>
          <w:szCs w:val="24"/>
          <w:rPrChange w:id="1179" w:author="Nithin Thomas" w:date="2021-10-01T14:00:00Z">
            <w:rPr>
              <w:rFonts w:cstheme="minorHAnsi"/>
              <w:sz w:val="24"/>
              <w:szCs w:val="24"/>
            </w:rPr>
          </w:rPrChange>
        </w:rPr>
        <w:t>And to do that, the analysis team needs to use various types of tools. Such as Tableau, Excel,</w:t>
      </w:r>
      <w:r w:rsidRPr="00C616F1">
        <w:rPr>
          <w:rFonts w:cstheme="minorHAnsi"/>
          <w:color w:val="000000" w:themeColor="text1"/>
          <w:sz w:val="24"/>
          <w:szCs w:val="24"/>
          <w:rPrChange w:id="1180" w:author="Nithin Thomas" w:date="2021-10-01T14:00:00Z">
            <w:rPr/>
          </w:rPrChange>
        </w:rPr>
        <w:t xml:space="preserve"> </w:t>
      </w:r>
      <w:r w:rsidRPr="00C616F1">
        <w:rPr>
          <w:rFonts w:cstheme="minorHAnsi"/>
          <w:color w:val="000000" w:themeColor="text1"/>
          <w:sz w:val="24"/>
          <w:szCs w:val="24"/>
          <w:rPrChange w:id="1181" w:author="Nithin Thomas" w:date="2021-10-01T14:00:00Z">
            <w:rPr>
              <w:rFonts w:cstheme="minorHAnsi"/>
              <w:sz w:val="24"/>
              <w:szCs w:val="24"/>
            </w:rPr>
          </w:rPrChange>
        </w:rPr>
        <w:t xml:space="preserve">etc. </w:t>
      </w:r>
      <w:del w:id="1182" w:author="Nithin Thomas" w:date="2021-09-30T17:20:00Z">
        <w:r w:rsidRPr="00C616F1" w:rsidDel="00286589">
          <w:rPr>
            <w:rFonts w:cstheme="minorHAnsi"/>
            <w:color w:val="000000" w:themeColor="text1"/>
            <w:sz w:val="24"/>
            <w:szCs w:val="24"/>
            <w:rPrChange w:id="1183" w:author="Nithin Thomas" w:date="2021-10-01T14:00:00Z">
              <w:rPr>
                <w:rFonts w:cstheme="minorHAnsi"/>
                <w:sz w:val="24"/>
                <w:szCs w:val="24"/>
              </w:rPr>
            </w:rPrChange>
          </w:rPr>
          <w:delText>And the leaders</w:delText>
        </w:r>
      </w:del>
      <w:ins w:id="1184" w:author="Nithin Thomas" w:date="2021-09-30T17:20:00Z">
        <w:r w:rsidR="00286589" w:rsidRPr="00C616F1">
          <w:rPr>
            <w:rFonts w:cstheme="minorHAnsi"/>
            <w:color w:val="000000" w:themeColor="text1"/>
            <w:sz w:val="24"/>
            <w:szCs w:val="24"/>
            <w:rPrChange w:id="1185" w:author="Nithin Thomas" w:date="2021-10-01T14:00:00Z">
              <w:rPr>
                <w:rFonts w:cstheme="minorHAnsi"/>
                <w:sz w:val="24"/>
                <w:szCs w:val="24"/>
              </w:rPr>
            </w:rPrChange>
          </w:rPr>
          <w:t>Top management</w:t>
        </w:r>
      </w:ins>
      <w:r w:rsidRPr="00C616F1">
        <w:rPr>
          <w:rFonts w:cstheme="minorHAnsi"/>
          <w:color w:val="000000" w:themeColor="text1"/>
          <w:sz w:val="24"/>
          <w:szCs w:val="24"/>
          <w:rPrChange w:id="1186" w:author="Nithin Thomas" w:date="2021-10-01T14:00:00Z">
            <w:rPr>
              <w:rFonts w:cstheme="minorHAnsi"/>
              <w:sz w:val="24"/>
              <w:szCs w:val="24"/>
            </w:rPr>
          </w:rPrChange>
        </w:rPr>
        <w:t xml:space="preserve"> want to receive the information in the form of Diagram.</w:t>
      </w:r>
    </w:p>
    <w:p w14:paraId="1AC50EE5" w14:textId="77777777" w:rsidR="00E44CAC" w:rsidRPr="00C616F1" w:rsidRDefault="00E44CAC">
      <w:pPr>
        <w:pStyle w:val="ListParagraph"/>
        <w:numPr>
          <w:ilvl w:val="1"/>
          <w:numId w:val="19"/>
        </w:numPr>
        <w:spacing w:line="360" w:lineRule="auto"/>
        <w:jc w:val="both"/>
        <w:rPr>
          <w:rFonts w:cstheme="minorHAnsi"/>
          <w:color w:val="000000" w:themeColor="text1"/>
          <w:sz w:val="24"/>
          <w:szCs w:val="24"/>
          <w:rPrChange w:id="1187" w:author="Nithin Thomas" w:date="2021-10-01T14:00:00Z">
            <w:rPr/>
          </w:rPrChange>
        </w:rPr>
        <w:pPrChange w:id="1188" w:author="Nithin Thomas" w:date="2021-09-30T12:32:00Z">
          <w:pPr>
            <w:pStyle w:val="ListParagraph"/>
            <w:numPr>
              <w:ilvl w:val="1"/>
              <w:numId w:val="19"/>
            </w:numPr>
            <w:ind w:left="1440" w:hanging="360"/>
          </w:pPr>
        </w:pPrChange>
      </w:pPr>
      <w:r w:rsidRPr="00C616F1">
        <w:rPr>
          <w:rFonts w:cstheme="minorHAnsi"/>
          <w:color w:val="000000" w:themeColor="text1"/>
          <w:sz w:val="24"/>
          <w:szCs w:val="24"/>
          <w:rPrChange w:id="1189" w:author="Nithin Thomas" w:date="2021-10-01T14:00:00Z">
            <w:rPr>
              <w:rFonts w:cstheme="minorHAnsi"/>
              <w:sz w:val="24"/>
              <w:szCs w:val="24"/>
            </w:rPr>
          </w:rPrChange>
        </w:rPr>
        <w:t>Shopping pattern of customer’s diagram.</w:t>
      </w:r>
    </w:p>
    <w:p w14:paraId="1FEA93C9" w14:textId="1A423E1E" w:rsidR="00E44CAC" w:rsidRPr="00C616F1" w:rsidRDefault="00E44CAC">
      <w:pPr>
        <w:pStyle w:val="ListParagraph"/>
        <w:numPr>
          <w:ilvl w:val="1"/>
          <w:numId w:val="19"/>
        </w:numPr>
        <w:spacing w:line="360" w:lineRule="auto"/>
        <w:jc w:val="both"/>
        <w:rPr>
          <w:rFonts w:cstheme="minorHAnsi"/>
          <w:color w:val="000000" w:themeColor="text1"/>
          <w:sz w:val="24"/>
          <w:szCs w:val="24"/>
          <w:rPrChange w:id="1190" w:author="Nithin Thomas" w:date="2021-10-01T14:00:00Z">
            <w:rPr/>
          </w:rPrChange>
        </w:rPr>
        <w:pPrChange w:id="1191" w:author="Nithin Thomas" w:date="2021-09-30T12:32:00Z">
          <w:pPr>
            <w:pStyle w:val="ListParagraph"/>
            <w:numPr>
              <w:ilvl w:val="1"/>
              <w:numId w:val="19"/>
            </w:numPr>
            <w:ind w:left="1440" w:hanging="360"/>
          </w:pPr>
        </w:pPrChange>
      </w:pPr>
      <w:r w:rsidRPr="00C616F1">
        <w:rPr>
          <w:rFonts w:cstheme="minorHAnsi"/>
          <w:color w:val="000000" w:themeColor="text1"/>
          <w:sz w:val="24"/>
          <w:szCs w:val="24"/>
          <w:rPrChange w:id="1192" w:author="Nithin Thomas" w:date="2021-10-01T14:00:00Z">
            <w:rPr>
              <w:rFonts w:cstheme="minorHAnsi"/>
              <w:sz w:val="24"/>
              <w:szCs w:val="24"/>
            </w:rPr>
          </w:rPrChange>
        </w:rPr>
        <w:t xml:space="preserve">Most and least preferred </w:t>
      </w:r>
      <w:del w:id="1193" w:author="Nithin Thomas" w:date="2021-10-01T13:59:00Z">
        <w:r w:rsidRPr="00C616F1" w:rsidDel="00C616F1">
          <w:rPr>
            <w:rFonts w:cstheme="minorHAnsi"/>
            <w:color w:val="000000" w:themeColor="text1"/>
            <w:sz w:val="24"/>
            <w:szCs w:val="24"/>
            <w:rPrChange w:id="1194" w:author="Nithin Thomas" w:date="2021-10-01T14:00:00Z">
              <w:rPr>
                <w:rFonts w:cstheme="minorHAnsi"/>
                <w:sz w:val="24"/>
                <w:szCs w:val="24"/>
              </w:rPr>
            </w:rPrChange>
          </w:rPr>
          <w:delText xml:space="preserve">category </w:delText>
        </w:r>
      </w:del>
      <w:ins w:id="1195" w:author="Nithin Thomas" w:date="2021-10-01T13:59:00Z">
        <w:r w:rsidR="00C616F1" w:rsidRPr="00C616F1">
          <w:rPr>
            <w:rFonts w:cstheme="minorHAnsi"/>
            <w:color w:val="000000" w:themeColor="text1"/>
            <w:sz w:val="24"/>
            <w:szCs w:val="24"/>
            <w:rPrChange w:id="1196" w:author="Nithin Thomas" w:date="2021-10-01T14:00:00Z">
              <w:rPr>
                <w:rFonts w:cstheme="minorHAnsi"/>
                <w:color w:val="FF0000"/>
                <w:sz w:val="24"/>
                <w:szCs w:val="24"/>
              </w:rPr>
            </w:rPrChange>
          </w:rPr>
          <w:t>features</w:t>
        </w:r>
        <w:r w:rsidR="00C616F1" w:rsidRPr="00C616F1">
          <w:rPr>
            <w:rFonts w:cstheme="minorHAnsi"/>
            <w:color w:val="000000" w:themeColor="text1"/>
            <w:sz w:val="24"/>
            <w:szCs w:val="24"/>
            <w:rPrChange w:id="1197" w:author="Nithin Thomas" w:date="2021-10-01T14:00:00Z">
              <w:rPr>
                <w:rFonts w:cstheme="minorHAnsi"/>
                <w:sz w:val="24"/>
                <w:szCs w:val="24"/>
              </w:rPr>
            </w:rPrChange>
          </w:rPr>
          <w:t xml:space="preserve"> </w:t>
        </w:r>
      </w:ins>
      <w:r w:rsidRPr="00C616F1">
        <w:rPr>
          <w:rFonts w:cstheme="minorHAnsi"/>
          <w:color w:val="000000" w:themeColor="text1"/>
          <w:sz w:val="24"/>
          <w:szCs w:val="24"/>
          <w:rPrChange w:id="1198" w:author="Nithin Thomas" w:date="2021-10-01T14:00:00Z">
            <w:rPr>
              <w:rFonts w:cstheme="minorHAnsi"/>
              <w:sz w:val="24"/>
              <w:szCs w:val="24"/>
            </w:rPr>
          </w:rPrChange>
        </w:rPr>
        <w:t>of products</w:t>
      </w:r>
    </w:p>
    <w:p w14:paraId="47DEFC24" w14:textId="730B01CC" w:rsidR="00E44CAC" w:rsidRPr="00C616F1" w:rsidRDefault="00E44CAC">
      <w:pPr>
        <w:pStyle w:val="ListParagraph"/>
        <w:numPr>
          <w:ilvl w:val="1"/>
          <w:numId w:val="19"/>
        </w:numPr>
        <w:spacing w:line="360" w:lineRule="auto"/>
        <w:jc w:val="both"/>
        <w:rPr>
          <w:rFonts w:cstheme="minorHAnsi"/>
          <w:color w:val="000000" w:themeColor="text1"/>
          <w:sz w:val="24"/>
          <w:szCs w:val="24"/>
          <w:rPrChange w:id="1199" w:author="Nithin Thomas" w:date="2021-10-01T14:00:00Z">
            <w:rPr/>
          </w:rPrChange>
        </w:rPr>
        <w:pPrChange w:id="1200" w:author="Nithin Thomas" w:date="2021-09-30T12:32:00Z">
          <w:pPr>
            <w:pStyle w:val="ListParagraph"/>
            <w:numPr>
              <w:ilvl w:val="1"/>
              <w:numId w:val="19"/>
            </w:numPr>
            <w:ind w:left="1440" w:hanging="360"/>
          </w:pPr>
        </w:pPrChange>
      </w:pPr>
      <w:r w:rsidRPr="00C616F1">
        <w:rPr>
          <w:rFonts w:cstheme="minorHAnsi"/>
          <w:color w:val="000000" w:themeColor="text1"/>
          <w:sz w:val="24"/>
          <w:szCs w:val="24"/>
          <w:rPrChange w:id="1201" w:author="Nithin Thomas" w:date="2021-10-01T14:00:00Z">
            <w:rPr>
              <w:rFonts w:cstheme="minorHAnsi"/>
              <w:sz w:val="24"/>
              <w:szCs w:val="24"/>
            </w:rPr>
          </w:rPrChange>
        </w:rPr>
        <w:t xml:space="preserve">Profit margin from every </w:t>
      </w:r>
      <w:del w:id="1202" w:author="Nithin Thomas" w:date="2021-10-01T13:59:00Z">
        <w:r w:rsidRPr="00C616F1" w:rsidDel="00C616F1">
          <w:rPr>
            <w:rFonts w:cstheme="minorHAnsi"/>
            <w:color w:val="000000" w:themeColor="text1"/>
            <w:sz w:val="24"/>
            <w:szCs w:val="24"/>
            <w:rPrChange w:id="1203" w:author="Nithin Thomas" w:date="2021-10-01T14:00:00Z">
              <w:rPr>
                <w:rFonts w:cstheme="minorHAnsi"/>
                <w:sz w:val="24"/>
                <w:szCs w:val="24"/>
              </w:rPr>
            </w:rPrChange>
          </w:rPr>
          <w:delText>market</w:delText>
        </w:r>
      </w:del>
      <w:ins w:id="1204" w:author="Nithin Thomas" w:date="2021-10-01T13:59:00Z">
        <w:r w:rsidR="00C616F1" w:rsidRPr="00C616F1">
          <w:rPr>
            <w:rFonts w:cstheme="minorHAnsi"/>
            <w:color w:val="000000" w:themeColor="text1"/>
            <w:sz w:val="24"/>
            <w:szCs w:val="24"/>
            <w:rPrChange w:id="1205" w:author="Nithin Thomas" w:date="2021-10-01T14:00:00Z">
              <w:rPr>
                <w:rFonts w:cstheme="minorHAnsi"/>
                <w:color w:val="FF0000"/>
                <w:sz w:val="24"/>
                <w:szCs w:val="24"/>
              </w:rPr>
            </w:rPrChange>
          </w:rPr>
          <w:t>region</w:t>
        </w:r>
      </w:ins>
      <w:r w:rsidRPr="00C616F1">
        <w:rPr>
          <w:rFonts w:cstheme="minorHAnsi"/>
          <w:color w:val="000000" w:themeColor="text1"/>
          <w:sz w:val="24"/>
          <w:szCs w:val="24"/>
          <w:rPrChange w:id="1206" w:author="Nithin Thomas" w:date="2021-10-01T14:00:00Z">
            <w:rPr>
              <w:rFonts w:cstheme="minorHAnsi"/>
              <w:sz w:val="24"/>
              <w:szCs w:val="24"/>
            </w:rPr>
          </w:rPrChange>
        </w:rPr>
        <w:t>.</w:t>
      </w:r>
    </w:p>
    <w:p w14:paraId="297C378B" w14:textId="77777777" w:rsidR="00E44CAC" w:rsidRPr="00C616F1" w:rsidRDefault="00E44CAC">
      <w:pPr>
        <w:pStyle w:val="ListParagraph"/>
        <w:numPr>
          <w:ilvl w:val="1"/>
          <w:numId w:val="19"/>
        </w:numPr>
        <w:spacing w:line="360" w:lineRule="auto"/>
        <w:jc w:val="both"/>
        <w:rPr>
          <w:rFonts w:cstheme="minorHAnsi"/>
          <w:color w:val="000000" w:themeColor="text1"/>
          <w:sz w:val="24"/>
          <w:szCs w:val="24"/>
          <w:rPrChange w:id="1207" w:author="Nithin Thomas" w:date="2021-10-01T14:00:00Z">
            <w:rPr/>
          </w:rPrChange>
        </w:rPr>
        <w:pPrChange w:id="1208" w:author="Nithin Thomas" w:date="2021-09-30T12:32:00Z">
          <w:pPr>
            <w:pStyle w:val="ListParagraph"/>
            <w:numPr>
              <w:ilvl w:val="1"/>
              <w:numId w:val="19"/>
            </w:numPr>
            <w:ind w:left="1440" w:hanging="360"/>
          </w:pPr>
        </w:pPrChange>
      </w:pPr>
      <w:r w:rsidRPr="00C616F1">
        <w:rPr>
          <w:rFonts w:cstheme="minorHAnsi"/>
          <w:color w:val="000000" w:themeColor="text1"/>
          <w:sz w:val="24"/>
          <w:szCs w:val="24"/>
          <w:rPrChange w:id="1209" w:author="Nithin Thomas" w:date="2021-10-01T14:00:00Z">
            <w:rPr>
              <w:rFonts w:cstheme="minorHAnsi"/>
              <w:sz w:val="24"/>
              <w:szCs w:val="24"/>
            </w:rPr>
          </w:rPrChange>
        </w:rPr>
        <w:t>Pie charts, sales line graphs, histograms.</w:t>
      </w:r>
    </w:p>
    <w:p w14:paraId="2685B9D9" w14:textId="0D5CC63C" w:rsidR="00E44CAC" w:rsidRPr="00632A17" w:rsidRDefault="00E44CAC">
      <w:pPr>
        <w:pStyle w:val="ListParagraph"/>
        <w:numPr>
          <w:ilvl w:val="1"/>
          <w:numId w:val="19"/>
        </w:numPr>
        <w:spacing w:line="360" w:lineRule="auto"/>
        <w:jc w:val="both"/>
        <w:rPr>
          <w:rFonts w:cstheme="minorHAnsi"/>
          <w:color w:val="000000" w:themeColor="text1"/>
          <w:sz w:val="24"/>
          <w:szCs w:val="24"/>
          <w:rPrChange w:id="1210" w:author="Nithin Thomas" w:date="2021-10-01T14:00:00Z">
            <w:rPr/>
          </w:rPrChange>
        </w:rPr>
        <w:pPrChange w:id="1211" w:author="Nithin Thomas" w:date="2021-09-30T12:32:00Z">
          <w:pPr/>
        </w:pPrChange>
      </w:pPr>
      <w:r w:rsidRPr="00C616F1">
        <w:rPr>
          <w:rFonts w:cstheme="minorHAnsi"/>
          <w:color w:val="000000" w:themeColor="text1"/>
          <w:sz w:val="24"/>
          <w:szCs w:val="24"/>
          <w:rPrChange w:id="1212" w:author="Nithin Thomas" w:date="2021-10-01T14:00:00Z">
            <w:rPr>
              <w:rFonts w:cstheme="minorHAnsi"/>
              <w:sz w:val="24"/>
              <w:szCs w:val="24"/>
            </w:rPr>
          </w:rPrChange>
        </w:rPr>
        <w:t>Inventory records</w:t>
      </w:r>
      <w:ins w:id="1213" w:author="Nithin Thomas" w:date="2021-10-01T13:59:00Z">
        <w:r w:rsidR="00C616F1" w:rsidRPr="00C616F1">
          <w:rPr>
            <w:rFonts w:cstheme="minorHAnsi"/>
            <w:color w:val="000000" w:themeColor="text1"/>
            <w:sz w:val="24"/>
            <w:szCs w:val="24"/>
            <w:rPrChange w:id="1214" w:author="Nithin Thomas" w:date="2021-10-01T14:00:00Z">
              <w:rPr>
                <w:rFonts w:cstheme="minorHAnsi"/>
                <w:color w:val="FF0000"/>
                <w:sz w:val="24"/>
                <w:szCs w:val="24"/>
              </w:rPr>
            </w:rPrChange>
          </w:rPr>
          <w:t>.</w:t>
        </w:r>
      </w:ins>
    </w:p>
    <w:p w14:paraId="7D52F130" w14:textId="17CB1DDD" w:rsidR="00E44CAC" w:rsidRPr="00C616F1" w:rsidRDefault="00E44CAC">
      <w:pPr>
        <w:spacing w:line="360" w:lineRule="auto"/>
        <w:jc w:val="both"/>
        <w:rPr>
          <w:rFonts w:cstheme="minorHAnsi"/>
          <w:color w:val="000000" w:themeColor="text1"/>
          <w:sz w:val="24"/>
          <w:szCs w:val="24"/>
          <w:rPrChange w:id="1215" w:author="Nithin Thomas" w:date="2021-10-01T14:00:00Z">
            <w:rPr/>
          </w:rPrChange>
        </w:rPr>
        <w:pPrChange w:id="1216" w:author="Nithin Thomas" w:date="2021-09-30T12:32:00Z">
          <w:pPr/>
        </w:pPrChange>
      </w:pPr>
      <w:r w:rsidRPr="00C616F1">
        <w:rPr>
          <w:rFonts w:cstheme="minorHAnsi"/>
          <w:color w:val="000000" w:themeColor="text1"/>
          <w:sz w:val="24"/>
          <w:szCs w:val="24"/>
          <w:rPrChange w:id="1217" w:author="Nithin Thomas" w:date="2021-10-01T14:00:00Z">
            <w:rPr/>
          </w:rPrChange>
        </w:rPr>
        <w:t xml:space="preserve">The decision-makers want to receive the data in </w:t>
      </w:r>
      <w:del w:id="1218" w:author="Nithin Thomas" w:date="2021-09-30T17:21:00Z">
        <w:r w:rsidRPr="00C616F1" w:rsidDel="006A002A">
          <w:rPr>
            <w:rFonts w:cstheme="minorHAnsi"/>
            <w:color w:val="000000" w:themeColor="text1"/>
            <w:sz w:val="24"/>
            <w:szCs w:val="24"/>
            <w:rPrChange w:id="1219" w:author="Nithin Thomas" w:date="2021-10-01T14:00:00Z">
              <w:rPr/>
            </w:rPrChange>
          </w:rPr>
          <w:delText>a</w:delText>
        </w:r>
      </w:del>
      <w:ins w:id="1220" w:author="Nithin Thomas" w:date="2021-09-30T17:21:00Z">
        <w:r w:rsidR="006A002A" w:rsidRPr="00C616F1">
          <w:rPr>
            <w:rFonts w:cstheme="minorHAnsi"/>
            <w:color w:val="000000" w:themeColor="text1"/>
            <w:sz w:val="24"/>
            <w:szCs w:val="24"/>
            <w:rPrChange w:id="1221" w:author="Nithin Thomas" w:date="2021-10-01T14:00:00Z">
              <w:rPr>
                <w:rFonts w:cstheme="minorHAnsi"/>
                <w:sz w:val="24"/>
                <w:szCs w:val="24"/>
              </w:rPr>
            </w:rPrChange>
          </w:rPr>
          <w:t>an</w:t>
        </w:r>
      </w:ins>
      <w:r w:rsidRPr="00C616F1">
        <w:rPr>
          <w:rFonts w:cstheme="minorHAnsi"/>
          <w:color w:val="000000" w:themeColor="text1"/>
          <w:sz w:val="24"/>
          <w:szCs w:val="24"/>
          <w:rPrChange w:id="1222" w:author="Nithin Thomas" w:date="2021-10-01T14:00:00Z">
            <w:rPr/>
          </w:rPrChange>
        </w:rPr>
        <w:t xml:space="preserve"> </w:t>
      </w:r>
      <w:del w:id="1223" w:author="Nithin Thomas" w:date="2021-09-30T17:20:00Z">
        <w:r w:rsidRPr="00C616F1" w:rsidDel="00286589">
          <w:rPr>
            <w:rFonts w:cstheme="minorHAnsi"/>
            <w:color w:val="000000" w:themeColor="text1"/>
            <w:sz w:val="24"/>
            <w:szCs w:val="24"/>
            <w:rPrChange w:id="1224" w:author="Nithin Thomas" w:date="2021-10-01T14:00:00Z">
              <w:rPr/>
            </w:rPrChange>
          </w:rPr>
          <w:delText xml:space="preserve">vivid </w:delText>
        </w:r>
      </w:del>
      <w:r w:rsidRPr="00C616F1">
        <w:rPr>
          <w:rFonts w:cstheme="minorHAnsi"/>
          <w:color w:val="000000" w:themeColor="text1"/>
          <w:sz w:val="24"/>
          <w:szCs w:val="24"/>
          <w:rPrChange w:id="1225" w:author="Nithin Thomas" w:date="2021-10-01T14:00:00Z">
            <w:rPr/>
          </w:rPrChange>
        </w:rPr>
        <w:t>informative way such as:</w:t>
      </w:r>
    </w:p>
    <w:p w14:paraId="23357346" w14:textId="77777777" w:rsidR="00E44CAC" w:rsidRPr="00C616F1" w:rsidRDefault="00E44CAC">
      <w:pPr>
        <w:pStyle w:val="ListParagraph"/>
        <w:numPr>
          <w:ilvl w:val="0"/>
          <w:numId w:val="24"/>
        </w:numPr>
        <w:spacing w:line="360" w:lineRule="auto"/>
        <w:jc w:val="both"/>
        <w:rPr>
          <w:rFonts w:cstheme="minorHAnsi"/>
          <w:color w:val="000000" w:themeColor="text1"/>
          <w:sz w:val="24"/>
          <w:szCs w:val="24"/>
          <w:rPrChange w:id="1226" w:author="Nithin Thomas" w:date="2021-10-01T14:00:00Z">
            <w:rPr/>
          </w:rPrChange>
        </w:rPr>
        <w:pPrChange w:id="1227" w:author="Nithin Thomas" w:date="2021-09-30T12:32:00Z">
          <w:pPr>
            <w:pStyle w:val="ListParagraph"/>
            <w:numPr>
              <w:numId w:val="24"/>
            </w:numPr>
            <w:ind w:hanging="360"/>
          </w:pPr>
        </w:pPrChange>
      </w:pPr>
      <w:r w:rsidRPr="00C616F1">
        <w:rPr>
          <w:rFonts w:cstheme="minorHAnsi"/>
          <w:color w:val="000000" w:themeColor="text1"/>
          <w:sz w:val="24"/>
          <w:szCs w:val="24"/>
          <w:rPrChange w:id="1228" w:author="Nithin Thomas" w:date="2021-10-01T14:00:00Z">
            <w:rPr/>
          </w:rPrChange>
        </w:rPr>
        <w:t>Histogram of most moving category of product.</w:t>
      </w:r>
    </w:p>
    <w:p w14:paraId="774F02D5" w14:textId="76B05633" w:rsidR="00E44CAC" w:rsidRPr="00C616F1" w:rsidRDefault="00E44CAC">
      <w:pPr>
        <w:pStyle w:val="ListParagraph"/>
        <w:numPr>
          <w:ilvl w:val="0"/>
          <w:numId w:val="24"/>
        </w:numPr>
        <w:spacing w:line="360" w:lineRule="auto"/>
        <w:jc w:val="both"/>
        <w:rPr>
          <w:rFonts w:cstheme="minorHAnsi"/>
          <w:color w:val="000000" w:themeColor="text1"/>
          <w:sz w:val="24"/>
          <w:szCs w:val="24"/>
          <w:rPrChange w:id="1229" w:author="Nithin Thomas" w:date="2021-10-01T14:00:00Z">
            <w:rPr/>
          </w:rPrChange>
        </w:rPr>
        <w:pPrChange w:id="1230" w:author="Nithin Thomas" w:date="2021-09-30T12:32:00Z">
          <w:pPr>
            <w:pStyle w:val="ListParagraph"/>
            <w:numPr>
              <w:numId w:val="24"/>
            </w:numPr>
            <w:ind w:hanging="360"/>
          </w:pPr>
        </w:pPrChange>
      </w:pPr>
      <w:r w:rsidRPr="00C616F1">
        <w:rPr>
          <w:rFonts w:cstheme="minorHAnsi"/>
          <w:color w:val="000000" w:themeColor="text1"/>
          <w:sz w:val="24"/>
          <w:szCs w:val="24"/>
          <w:rPrChange w:id="1231" w:author="Nithin Thomas" w:date="2021-10-01T14:00:00Z">
            <w:rPr/>
          </w:rPrChange>
        </w:rPr>
        <w:t xml:space="preserve">Low and high profitable </w:t>
      </w:r>
      <w:del w:id="1232" w:author="Nithin Thomas" w:date="2021-09-30T12:38:00Z">
        <w:r w:rsidRPr="00C616F1" w:rsidDel="008F240E">
          <w:rPr>
            <w:rFonts w:cstheme="minorHAnsi"/>
            <w:color w:val="000000" w:themeColor="text1"/>
            <w:sz w:val="24"/>
            <w:szCs w:val="24"/>
            <w:rPrChange w:id="1233" w:author="Nithin Thomas" w:date="2021-10-01T14:00:00Z">
              <w:rPr/>
            </w:rPrChange>
          </w:rPr>
          <w:delText xml:space="preserve">country </w:delText>
        </w:r>
      </w:del>
      <w:ins w:id="1234" w:author="Nithin Thomas" w:date="2021-09-30T12:38:00Z">
        <w:r w:rsidR="008F240E" w:rsidRPr="00C616F1">
          <w:rPr>
            <w:rFonts w:cstheme="minorHAnsi"/>
            <w:color w:val="000000" w:themeColor="text1"/>
            <w:sz w:val="24"/>
            <w:szCs w:val="24"/>
            <w:rPrChange w:id="1235" w:author="Nithin Thomas" w:date="2021-10-01T14:00:00Z">
              <w:rPr>
                <w:rFonts w:cstheme="minorHAnsi"/>
                <w:sz w:val="24"/>
                <w:szCs w:val="24"/>
              </w:rPr>
            </w:rPrChange>
          </w:rPr>
          <w:t>cities</w:t>
        </w:r>
        <w:r w:rsidR="008F240E" w:rsidRPr="00C616F1">
          <w:rPr>
            <w:rFonts w:cstheme="minorHAnsi"/>
            <w:color w:val="000000" w:themeColor="text1"/>
            <w:sz w:val="24"/>
            <w:szCs w:val="24"/>
            <w:rPrChange w:id="1236" w:author="Nithin Thomas" w:date="2021-10-01T14:00:00Z">
              <w:rPr/>
            </w:rPrChange>
          </w:rPr>
          <w:t xml:space="preserve"> </w:t>
        </w:r>
      </w:ins>
      <w:r w:rsidRPr="00C616F1">
        <w:rPr>
          <w:rFonts w:cstheme="minorHAnsi"/>
          <w:color w:val="000000" w:themeColor="text1"/>
          <w:sz w:val="24"/>
          <w:szCs w:val="24"/>
          <w:rPrChange w:id="1237" w:author="Nithin Thomas" w:date="2021-10-01T14:00:00Z">
            <w:rPr/>
          </w:rPrChange>
        </w:rPr>
        <w:t xml:space="preserve">and branches </w:t>
      </w:r>
    </w:p>
    <w:p w14:paraId="14E89030" w14:textId="77777777" w:rsidR="00E44CAC" w:rsidRPr="00C616F1" w:rsidRDefault="00E44CAC">
      <w:pPr>
        <w:pStyle w:val="ListParagraph"/>
        <w:numPr>
          <w:ilvl w:val="0"/>
          <w:numId w:val="24"/>
        </w:numPr>
        <w:spacing w:line="360" w:lineRule="auto"/>
        <w:jc w:val="both"/>
        <w:rPr>
          <w:rFonts w:cstheme="minorHAnsi"/>
          <w:color w:val="000000" w:themeColor="text1"/>
          <w:sz w:val="24"/>
          <w:szCs w:val="24"/>
          <w:rPrChange w:id="1238" w:author="Nithin Thomas" w:date="2021-10-01T14:00:00Z">
            <w:rPr/>
          </w:rPrChange>
        </w:rPr>
        <w:pPrChange w:id="1239" w:author="Nithin Thomas" w:date="2021-09-30T12:32:00Z">
          <w:pPr>
            <w:pStyle w:val="ListParagraph"/>
            <w:numPr>
              <w:numId w:val="24"/>
            </w:numPr>
            <w:ind w:hanging="360"/>
          </w:pPr>
        </w:pPrChange>
      </w:pPr>
      <w:r w:rsidRPr="00C616F1">
        <w:rPr>
          <w:rFonts w:cstheme="minorHAnsi"/>
          <w:color w:val="000000" w:themeColor="text1"/>
          <w:sz w:val="24"/>
          <w:szCs w:val="24"/>
          <w:rPrChange w:id="1240" w:author="Nithin Thomas" w:date="2021-10-01T14:00:00Z">
            <w:rPr/>
          </w:rPrChange>
        </w:rPr>
        <w:t>Excel data of the selling stores and their contribution.</w:t>
      </w:r>
    </w:p>
    <w:p w14:paraId="1B55E498" w14:textId="77777777" w:rsidR="00E44CAC" w:rsidRPr="00C616F1" w:rsidRDefault="00E44CAC">
      <w:pPr>
        <w:pStyle w:val="ListParagraph"/>
        <w:numPr>
          <w:ilvl w:val="0"/>
          <w:numId w:val="24"/>
        </w:numPr>
        <w:spacing w:line="360" w:lineRule="auto"/>
        <w:jc w:val="both"/>
        <w:rPr>
          <w:rFonts w:cstheme="minorHAnsi"/>
          <w:color w:val="000000" w:themeColor="text1"/>
          <w:sz w:val="24"/>
          <w:szCs w:val="24"/>
          <w:rPrChange w:id="1241" w:author="Nithin Thomas" w:date="2021-10-01T14:00:00Z">
            <w:rPr/>
          </w:rPrChange>
        </w:rPr>
        <w:pPrChange w:id="1242" w:author="Nithin Thomas" w:date="2021-09-30T12:32:00Z">
          <w:pPr>
            <w:pStyle w:val="ListParagraph"/>
            <w:numPr>
              <w:numId w:val="24"/>
            </w:numPr>
            <w:ind w:hanging="360"/>
          </w:pPr>
        </w:pPrChange>
      </w:pPr>
      <w:r w:rsidRPr="00C616F1">
        <w:rPr>
          <w:rFonts w:cstheme="minorHAnsi"/>
          <w:color w:val="000000" w:themeColor="text1"/>
          <w:sz w:val="24"/>
          <w:szCs w:val="24"/>
          <w:rPrChange w:id="1243" w:author="Nithin Thomas" w:date="2021-10-01T14:00:00Z">
            <w:rPr/>
          </w:rPrChange>
        </w:rPr>
        <w:t>Line graphs of the sales Vs. season.</w:t>
      </w:r>
    </w:p>
    <w:p w14:paraId="0EB66917" w14:textId="77777777" w:rsidR="00E44CAC" w:rsidRPr="00C616F1" w:rsidRDefault="00E44CAC">
      <w:pPr>
        <w:pStyle w:val="ListParagraph"/>
        <w:numPr>
          <w:ilvl w:val="0"/>
          <w:numId w:val="24"/>
        </w:numPr>
        <w:spacing w:line="360" w:lineRule="auto"/>
        <w:jc w:val="both"/>
        <w:rPr>
          <w:rFonts w:cstheme="minorHAnsi"/>
          <w:color w:val="000000" w:themeColor="text1"/>
          <w:sz w:val="24"/>
          <w:szCs w:val="24"/>
          <w:rPrChange w:id="1244" w:author="Nithin Thomas" w:date="2021-10-01T14:00:00Z">
            <w:rPr/>
          </w:rPrChange>
        </w:rPr>
        <w:pPrChange w:id="1245" w:author="Nithin Thomas" w:date="2021-09-30T12:32:00Z">
          <w:pPr>
            <w:pStyle w:val="ListParagraph"/>
            <w:numPr>
              <w:numId w:val="24"/>
            </w:numPr>
            <w:ind w:hanging="360"/>
          </w:pPr>
        </w:pPrChange>
      </w:pPr>
      <w:r w:rsidRPr="00C616F1">
        <w:rPr>
          <w:rFonts w:cstheme="minorHAnsi"/>
          <w:color w:val="000000" w:themeColor="text1"/>
          <w:sz w:val="24"/>
          <w:szCs w:val="24"/>
          <w:rPrChange w:id="1246" w:author="Nithin Thomas" w:date="2021-10-01T14:00:00Z">
            <w:rPr/>
          </w:rPrChange>
        </w:rPr>
        <w:t>Sales Map representation</w:t>
      </w:r>
    </w:p>
    <w:p w14:paraId="6198DA9D" w14:textId="507E56E1" w:rsidR="00E44CAC" w:rsidRPr="00C616F1" w:rsidRDefault="00E44CAC">
      <w:pPr>
        <w:pStyle w:val="ListParagraph"/>
        <w:numPr>
          <w:ilvl w:val="0"/>
          <w:numId w:val="24"/>
        </w:numPr>
        <w:spacing w:line="360" w:lineRule="auto"/>
        <w:jc w:val="both"/>
        <w:rPr>
          <w:ins w:id="1247" w:author="Nithin Thomas" w:date="2021-09-30T12:46:00Z"/>
          <w:rFonts w:cstheme="minorHAnsi"/>
          <w:color w:val="000000" w:themeColor="text1"/>
          <w:sz w:val="24"/>
          <w:szCs w:val="24"/>
          <w:rPrChange w:id="1248" w:author="Nithin Thomas" w:date="2021-10-01T14:00:00Z">
            <w:rPr>
              <w:ins w:id="1249" w:author="Nithin Thomas" w:date="2021-09-30T12:46:00Z"/>
              <w:rFonts w:cstheme="minorHAnsi"/>
              <w:sz w:val="24"/>
              <w:szCs w:val="24"/>
            </w:rPr>
          </w:rPrChange>
        </w:rPr>
      </w:pPr>
      <w:r w:rsidRPr="00C616F1">
        <w:rPr>
          <w:rFonts w:cstheme="minorHAnsi"/>
          <w:color w:val="000000" w:themeColor="text1"/>
          <w:sz w:val="24"/>
          <w:szCs w:val="24"/>
          <w:rPrChange w:id="1250" w:author="Nithin Thomas" w:date="2021-10-01T14:00:00Z">
            <w:rPr/>
          </w:rPrChange>
        </w:rPr>
        <w:t>Final dataset ER diagram</w:t>
      </w:r>
    </w:p>
    <w:p w14:paraId="19D7E815" w14:textId="6EAD5B5D" w:rsidR="00730183" w:rsidRDefault="00730183" w:rsidP="00730183">
      <w:pPr>
        <w:spacing w:line="360" w:lineRule="auto"/>
        <w:jc w:val="both"/>
        <w:rPr>
          <w:ins w:id="1251" w:author="Nithin Thomas" w:date="2021-09-30T12:46:00Z"/>
          <w:rFonts w:cstheme="minorHAnsi"/>
          <w:sz w:val="24"/>
          <w:szCs w:val="24"/>
        </w:rPr>
      </w:pPr>
    </w:p>
    <w:p w14:paraId="0B96E225" w14:textId="366E5386" w:rsidR="00730183" w:rsidRDefault="00730183" w:rsidP="00730183">
      <w:pPr>
        <w:spacing w:line="360" w:lineRule="auto"/>
        <w:jc w:val="both"/>
        <w:rPr>
          <w:ins w:id="1252" w:author="Nithin Thomas" w:date="2021-09-30T12:46:00Z"/>
          <w:rFonts w:cstheme="minorHAnsi"/>
          <w:sz w:val="24"/>
          <w:szCs w:val="24"/>
        </w:rPr>
      </w:pPr>
    </w:p>
    <w:p w14:paraId="41870A5B" w14:textId="74A51441" w:rsidR="00730183" w:rsidRDefault="00730183" w:rsidP="00730183">
      <w:pPr>
        <w:spacing w:line="360" w:lineRule="auto"/>
        <w:jc w:val="both"/>
        <w:rPr>
          <w:ins w:id="1253" w:author="Nithin Thomas" w:date="2021-09-30T12:46:00Z"/>
          <w:rFonts w:cstheme="minorHAnsi"/>
          <w:sz w:val="24"/>
          <w:szCs w:val="24"/>
        </w:rPr>
      </w:pPr>
    </w:p>
    <w:p w14:paraId="7C070196" w14:textId="33D4E0FD" w:rsidR="00730183" w:rsidRDefault="00730183" w:rsidP="00730183">
      <w:pPr>
        <w:spacing w:line="360" w:lineRule="auto"/>
        <w:jc w:val="both"/>
        <w:rPr>
          <w:ins w:id="1254" w:author="Nithin Thomas" w:date="2021-09-30T12:46:00Z"/>
          <w:rFonts w:cstheme="minorHAnsi"/>
          <w:sz w:val="24"/>
          <w:szCs w:val="24"/>
        </w:rPr>
      </w:pPr>
    </w:p>
    <w:p w14:paraId="08C80961" w14:textId="7D1C7BF1" w:rsidR="00730183" w:rsidRDefault="00730183" w:rsidP="00730183">
      <w:pPr>
        <w:spacing w:line="360" w:lineRule="auto"/>
        <w:jc w:val="both"/>
        <w:rPr>
          <w:ins w:id="1255" w:author="Nithin Thomas" w:date="2021-09-30T12:46:00Z"/>
          <w:rFonts w:cstheme="minorHAnsi"/>
          <w:sz w:val="24"/>
          <w:szCs w:val="24"/>
        </w:rPr>
      </w:pPr>
    </w:p>
    <w:p w14:paraId="48CBC51C" w14:textId="4C55A70D" w:rsidR="00730183" w:rsidRDefault="00730183" w:rsidP="00730183">
      <w:pPr>
        <w:spacing w:line="360" w:lineRule="auto"/>
        <w:jc w:val="both"/>
        <w:rPr>
          <w:ins w:id="1256" w:author="Nithin Thomas" w:date="2021-09-30T12:46:00Z"/>
          <w:rFonts w:cstheme="minorHAnsi"/>
          <w:sz w:val="24"/>
          <w:szCs w:val="24"/>
        </w:rPr>
      </w:pPr>
    </w:p>
    <w:p w14:paraId="0CF67C6F" w14:textId="67107893" w:rsidR="00730183" w:rsidRDefault="00730183" w:rsidP="00730183">
      <w:pPr>
        <w:spacing w:line="360" w:lineRule="auto"/>
        <w:jc w:val="both"/>
        <w:rPr>
          <w:ins w:id="1257" w:author="Nithin Thomas" w:date="2021-09-30T12:46:00Z"/>
          <w:rFonts w:cstheme="minorHAnsi"/>
          <w:sz w:val="24"/>
          <w:szCs w:val="24"/>
        </w:rPr>
      </w:pPr>
    </w:p>
    <w:p w14:paraId="7F934012" w14:textId="3B2DAC03" w:rsidR="00B54EDE" w:rsidRDefault="00B54EDE" w:rsidP="00730183">
      <w:pPr>
        <w:spacing w:line="360" w:lineRule="auto"/>
        <w:jc w:val="both"/>
        <w:rPr>
          <w:rFonts w:cstheme="minorHAnsi"/>
          <w:sz w:val="24"/>
          <w:szCs w:val="24"/>
        </w:rPr>
      </w:pPr>
    </w:p>
    <w:p w14:paraId="622CBC1D" w14:textId="77777777" w:rsidR="00632A17" w:rsidRDefault="00632A17" w:rsidP="00730183">
      <w:pPr>
        <w:spacing w:line="360" w:lineRule="auto"/>
        <w:jc w:val="both"/>
        <w:rPr>
          <w:ins w:id="1258" w:author="Nithin Thomas" w:date="2021-09-30T12:46:00Z"/>
          <w:rFonts w:cstheme="minorHAnsi"/>
          <w:sz w:val="24"/>
          <w:szCs w:val="24"/>
        </w:rPr>
      </w:pPr>
    </w:p>
    <w:p w14:paraId="770ED59E" w14:textId="7D1AB6A5" w:rsidR="00730183" w:rsidRPr="00D843CC" w:rsidRDefault="00730183" w:rsidP="00730183">
      <w:pPr>
        <w:pStyle w:val="Heading1"/>
        <w:ind w:left="0"/>
        <w:rPr>
          <w:ins w:id="1259" w:author="Nithin Thomas" w:date="2021-09-30T12:47:00Z"/>
          <w:b/>
          <w:bCs/>
          <w:color w:val="1F3864" w:themeColor="accent1" w:themeShade="80"/>
          <w:sz w:val="24"/>
          <w:szCs w:val="24"/>
        </w:rPr>
      </w:pPr>
      <w:bookmarkStart w:id="1260" w:name="_Toc84000151"/>
      <w:ins w:id="1261" w:author="Nithin Thomas" w:date="2021-09-30T12:46:00Z">
        <w:r w:rsidRPr="00D843CC">
          <w:rPr>
            <w:b/>
            <w:bCs/>
            <w:color w:val="1F3864" w:themeColor="accent1" w:themeShade="80"/>
            <w:sz w:val="24"/>
            <w:szCs w:val="24"/>
            <w:rPrChange w:id="1262" w:author="Nithin Thomas" w:date="2021-09-30T12:47:00Z">
              <w:rPr/>
            </w:rPrChange>
          </w:rPr>
          <w:lastRenderedPageBreak/>
          <w:t xml:space="preserve">4. </w:t>
        </w:r>
        <w:r w:rsidR="00B54EDE" w:rsidRPr="00D843CC">
          <w:rPr>
            <w:b/>
            <w:bCs/>
            <w:color w:val="1F3864" w:themeColor="accent1" w:themeShade="80"/>
            <w:sz w:val="24"/>
            <w:szCs w:val="24"/>
          </w:rPr>
          <w:t>Reference</w:t>
        </w:r>
      </w:ins>
      <w:bookmarkEnd w:id="1260"/>
    </w:p>
    <w:p w14:paraId="781E610F" w14:textId="77777777" w:rsidR="00730183" w:rsidRPr="00D843CC" w:rsidRDefault="00730183">
      <w:pPr>
        <w:pStyle w:val="ListParagraph"/>
        <w:spacing w:line="360" w:lineRule="auto"/>
        <w:ind w:left="900"/>
        <w:jc w:val="both"/>
        <w:rPr>
          <w:ins w:id="1263" w:author="Nithin Thomas" w:date="2021-09-30T12:46:00Z"/>
          <w:rStyle w:val="Hyperlink"/>
          <w:rFonts w:cstheme="minorHAnsi"/>
          <w:rPrChange w:id="1264" w:author="Nithin Thomas" w:date="2021-09-30T12:47:00Z">
            <w:rPr>
              <w:ins w:id="1265" w:author="Nithin Thomas" w:date="2021-09-30T12:46:00Z"/>
            </w:rPr>
          </w:rPrChange>
        </w:rPr>
        <w:pPrChange w:id="1266" w:author="Nithin Thomas" w:date="2021-09-30T12:46:00Z">
          <w:pPr>
            <w:spacing w:line="360" w:lineRule="auto"/>
            <w:jc w:val="both"/>
          </w:pPr>
        </w:pPrChange>
      </w:pPr>
    </w:p>
    <w:p w14:paraId="74CE2989" w14:textId="3E23BAF9" w:rsidR="0018249D" w:rsidRPr="00D843CC" w:rsidRDefault="00C82FA8">
      <w:pPr>
        <w:pStyle w:val="ListParagraph"/>
        <w:numPr>
          <w:ilvl w:val="0"/>
          <w:numId w:val="27"/>
        </w:numPr>
        <w:spacing w:line="360" w:lineRule="auto"/>
        <w:jc w:val="both"/>
        <w:rPr>
          <w:ins w:id="1267" w:author="Nithin Thomas" w:date="2021-10-01T13:57:00Z"/>
          <w:rStyle w:val="Hyperlink"/>
          <w:rPrChange w:id="1268" w:author="Nithin Thomas" w:date="2021-10-01T17:03:00Z">
            <w:rPr>
              <w:ins w:id="1269" w:author="Nithin Thomas" w:date="2021-10-01T13:57:00Z"/>
            </w:rPr>
          </w:rPrChange>
        </w:rPr>
      </w:pPr>
      <w:ins w:id="1270" w:author="Nithin Thomas" w:date="2021-10-01T13:57:00Z">
        <w:r w:rsidRPr="00D843CC">
          <w:rPr>
            <w:rStyle w:val="Hyperlink"/>
          </w:rPr>
          <w:t>https://academic.oup.com/comjnl/article/4/2/103/383168</w:t>
        </w:r>
      </w:ins>
    </w:p>
    <w:p w14:paraId="135DA142" w14:textId="7CA37A19" w:rsidR="00C82FA8" w:rsidRDefault="00C82FA8">
      <w:pPr>
        <w:pStyle w:val="ListParagraph"/>
        <w:numPr>
          <w:ilvl w:val="0"/>
          <w:numId w:val="27"/>
        </w:numPr>
        <w:spacing w:line="360" w:lineRule="auto"/>
        <w:jc w:val="both"/>
        <w:rPr>
          <w:ins w:id="1271" w:author="Nithin Thomas" w:date="2021-10-01T13:55:00Z"/>
          <w:rFonts w:cstheme="minorHAnsi"/>
          <w:color w:val="000000" w:themeColor="text1"/>
          <w:sz w:val="24"/>
          <w:szCs w:val="24"/>
        </w:rPr>
      </w:pPr>
      <w:ins w:id="1272" w:author="Nithin Thomas" w:date="2021-10-01T13:57:00Z">
        <w:r>
          <w:rPr>
            <w:rFonts w:cstheme="minorHAnsi"/>
            <w:color w:val="000000" w:themeColor="text1"/>
            <w:sz w:val="24"/>
            <w:szCs w:val="24"/>
          </w:rPr>
          <w:fldChar w:fldCharType="begin"/>
        </w:r>
        <w:r>
          <w:rPr>
            <w:rFonts w:cstheme="minorHAnsi"/>
            <w:color w:val="000000" w:themeColor="text1"/>
            <w:sz w:val="24"/>
            <w:szCs w:val="24"/>
          </w:rPr>
          <w:instrText xml:space="preserve"> HYPERLINK "</w:instrText>
        </w:r>
      </w:ins>
      <w:ins w:id="1273" w:author="Nithin Thomas" w:date="2021-10-01T13:55:00Z">
        <w:r w:rsidRPr="00C82FA8">
          <w:rPr>
            <w:color w:val="000000" w:themeColor="text1"/>
            <w:rPrChange w:id="1274" w:author="Nithin Thomas" w:date="2021-10-01T13:57:00Z">
              <w:rPr>
                <w:rStyle w:val="Hyperlink"/>
                <w:rFonts w:cstheme="minorHAnsi"/>
                <w:sz w:val="24"/>
                <w:szCs w:val="24"/>
              </w:rPr>
            </w:rPrChange>
          </w:rPr>
          <w:instrText>https://www.coursera.org/learn/introduction-to-data-analytics</w:instrText>
        </w:r>
      </w:ins>
      <w:ins w:id="1275" w:author="Nithin Thomas" w:date="2021-10-01T13:57:00Z">
        <w:r>
          <w:rPr>
            <w:rFonts w:cstheme="minorHAnsi"/>
            <w:color w:val="000000" w:themeColor="text1"/>
            <w:sz w:val="24"/>
            <w:szCs w:val="24"/>
          </w:rPr>
          <w:instrText xml:space="preserve">" </w:instrText>
        </w:r>
        <w:r>
          <w:rPr>
            <w:rFonts w:cstheme="minorHAnsi"/>
            <w:color w:val="000000" w:themeColor="text1"/>
            <w:sz w:val="24"/>
            <w:szCs w:val="24"/>
          </w:rPr>
          <w:fldChar w:fldCharType="separate"/>
        </w:r>
      </w:ins>
      <w:ins w:id="1276" w:author="Nithin Thomas" w:date="2021-10-01T13:55:00Z">
        <w:r w:rsidRPr="00C95DDB">
          <w:rPr>
            <w:rStyle w:val="Hyperlink"/>
            <w:rFonts w:cstheme="minorHAnsi"/>
            <w:sz w:val="24"/>
            <w:szCs w:val="24"/>
          </w:rPr>
          <w:t>https://www.coursera.org/learn/introduction-to-data-analytics</w:t>
        </w:r>
      </w:ins>
      <w:ins w:id="1277" w:author="Nithin Thomas" w:date="2021-10-01T13:57:00Z">
        <w:r>
          <w:rPr>
            <w:rFonts w:cstheme="minorHAnsi"/>
            <w:color w:val="000000" w:themeColor="text1"/>
            <w:sz w:val="24"/>
            <w:szCs w:val="24"/>
          </w:rPr>
          <w:fldChar w:fldCharType="end"/>
        </w:r>
      </w:ins>
    </w:p>
    <w:p w14:paraId="4EA87951" w14:textId="347B1414" w:rsidR="00C82FA8" w:rsidRDefault="00C82FA8" w:rsidP="00462384">
      <w:pPr>
        <w:pStyle w:val="ListParagraph"/>
        <w:numPr>
          <w:ilvl w:val="0"/>
          <w:numId w:val="27"/>
        </w:numPr>
        <w:spacing w:line="360" w:lineRule="auto"/>
        <w:jc w:val="both"/>
        <w:rPr>
          <w:ins w:id="1278" w:author="Nithin Thomas" w:date="2021-10-01T13:55:00Z"/>
          <w:rFonts w:cstheme="minorHAnsi"/>
          <w:color w:val="000000" w:themeColor="text1"/>
          <w:sz w:val="24"/>
          <w:szCs w:val="24"/>
        </w:rPr>
      </w:pPr>
      <w:ins w:id="1279" w:author="Nithin Thomas" w:date="2021-10-01T13:55:00Z">
        <w:r>
          <w:rPr>
            <w:rFonts w:cstheme="minorHAnsi"/>
            <w:color w:val="000000" w:themeColor="text1"/>
            <w:sz w:val="24"/>
            <w:szCs w:val="24"/>
          </w:rPr>
          <w:fldChar w:fldCharType="begin"/>
        </w:r>
        <w:r>
          <w:rPr>
            <w:rFonts w:cstheme="minorHAnsi"/>
            <w:color w:val="000000" w:themeColor="text1"/>
            <w:sz w:val="24"/>
            <w:szCs w:val="24"/>
          </w:rPr>
          <w:instrText xml:space="preserve"> HYPERLINK "</w:instrText>
        </w:r>
      </w:ins>
      <w:ins w:id="1280" w:author="Nithin Thomas" w:date="2021-10-01T13:52:00Z">
        <w:r w:rsidRPr="00462384">
          <w:rPr>
            <w:rFonts w:cstheme="minorHAnsi"/>
            <w:color w:val="000000" w:themeColor="text1"/>
            <w:sz w:val="24"/>
            <w:szCs w:val="24"/>
          </w:rPr>
          <w:instrText>https://www.astera.com/type/blog/understanding-data-mapping-and-its-techniques/</w:instrText>
        </w:r>
      </w:ins>
      <w:ins w:id="1281" w:author="Nithin Thomas" w:date="2021-10-01T13:55:00Z">
        <w:r>
          <w:rPr>
            <w:rFonts w:cstheme="minorHAnsi"/>
            <w:color w:val="000000" w:themeColor="text1"/>
            <w:sz w:val="24"/>
            <w:szCs w:val="24"/>
          </w:rPr>
          <w:instrText xml:space="preserve">" </w:instrText>
        </w:r>
        <w:r>
          <w:rPr>
            <w:rFonts w:cstheme="minorHAnsi"/>
            <w:color w:val="000000" w:themeColor="text1"/>
            <w:sz w:val="24"/>
            <w:szCs w:val="24"/>
          </w:rPr>
          <w:fldChar w:fldCharType="separate"/>
        </w:r>
      </w:ins>
      <w:ins w:id="1282" w:author="Nithin Thomas" w:date="2021-10-01T13:52:00Z">
        <w:r w:rsidRPr="00C95DDB">
          <w:rPr>
            <w:rStyle w:val="Hyperlink"/>
            <w:rFonts w:cstheme="minorHAnsi"/>
            <w:sz w:val="24"/>
            <w:szCs w:val="24"/>
          </w:rPr>
          <w:t>https://www.astera.com/type/blog/understanding-data-mapping-and-its-techniques/</w:t>
        </w:r>
      </w:ins>
      <w:ins w:id="1283" w:author="Nithin Thomas" w:date="2021-10-01T13:55:00Z">
        <w:r>
          <w:rPr>
            <w:rFonts w:cstheme="minorHAnsi"/>
            <w:color w:val="000000" w:themeColor="text1"/>
            <w:sz w:val="24"/>
            <w:szCs w:val="24"/>
          </w:rPr>
          <w:fldChar w:fldCharType="end"/>
        </w:r>
      </w:ins>
    </w:p>
    <w:p w14:paraId="640F531F" w14:textId="05CA1283" w:rsidR="00730183" w:rsidRDefault="00C82FA8" w:rsidP="00462384">
      <w:pPr>
        <w:pStyle w:val="ListParagraph"/>
        <w:numPr>
          <w:ilvl w:val="0"/>
          <w:numId w:val="27"/>
        </w:numPr>
        <w:spacing w:line="360" w:lineRule="auto"/>
        <w:jc w:val="both"/>
        <w:rPr>
          <w:ins w:id="1284" w:author="Nithin Thomas" w:date="2021-10-01T13:56:00Z"/>
          <w:rFonts w:cstheme="minorHAnsi"/>
          <w:color w:val="000000" w:themeColor="text1"/>
          <w:sz w:val="24"/>
          <w:szCs w:val="24"/>
        </w:rPr>
      </w:pPr>
      <w:ins w:id="1285" w:author="Nithin Thomas" w:date="2021-10-01T13:55:00Z">
        <w:r>
          <w:rPr>
            <w:rFonts w:cstheme="minorHAnsi"/>
            <w:color w:val="000000" w:themeColor="text1"/>
            <w:sz w:val="24"/>
            <w:szCs w:val="24"/>
          </w:rPr>
          <w:fldChar w:fldCharType="begin"/>
        </w:r>
        <w:r>
          <w:rPr>
            <w:rFonts w:cstheme="minorHAnsi"/>
            <w:color w:val="000000" w:themeColor="text1"/>
            <w:sz w:val="24"/>
            <w:szCs w:val="24"/>
          </w:rPr>
          <w:instrText xml:space="preserve"> HYPERLINK "</w:instrText>
        </w:r>
      </w:ins>
      <w:ins w:id="1286" w:author="Nithin Thomas" w:date="2021-10-01T13:52:00Z">
        <w:r w:rsidRPr="00462384">
          <w:rPr>
            <w:rFonts w:cstheme="minorHAnsi"/>
            <w:color w:val="000000" w:themeColor="text1"/>
            <w:sz w:val="24"/>
            <w:szCs w:val="24"/>
          </w:rPr>
          <w:instrText>https://www.talend.com/resources/data-mapping/</w:instrText>
        </w:r>
      </w:ins>
      <w:ins w:id="1287" w:author="Nithin Thomas" w:date="2021-10-01T13:55:00Z">
        <w:r>
          <w:rPr>
            <w:rFonts w:cstheme="minorHAnsi"/>
            <w:color w:val="000000" w:themeColor="text1"/>
            <w:sz w:val="24"/>
            <w:szCs w:val="24"/>
          </w:rPr>
          <w:instrText xml:space="preserve">" </w:instrText>
        </w:r>
        <w:r>
          <w:rPr>
            <w:rFonts w:cstheme="minorHAnsi"/>
            <w:color w:val="000000" w:themeColor="text1"/>
            <w:sz w:val="24"/>
            <w:szCs w:val="24"/>
          </w:rPr>
          <w:fldChar w:fldCharType="separate"/>
        </w:r>
      </w:ins>
      <w:ins w:id="1288" w:author="Nithin Thomas" w:date="2021-10-01T13:52:00Z">
        <w:r w:rsidRPr="00C95DDB">
          <w:rPr>
            <w:rStyle w:val="Hyperlink"/>
            <w:rFonts w:cstheme="minorHAnsi"/>
            <w:sz w:val="24"/>
            <w:szCs w:val="24"/>
          </w:rPr>
          <w:t>https://www.talend.com/resources/data-mapping/</w:t>
        </w:r>
      </w:ins>
      <w:ins w:id="1289" w:author="Nithin Thomas" w:date="2021-10-01T13:55:00Z">
        <w:r>
          <w:rPr>
            <w:rFonts w:cstheme="minorHAnsi"/>
            <w:color w:val="000000" w:themeColor="text1"/>
            <w:sz w:val="24"/>
            <w:szCs w:val="24"/>
          </w:rPr>
          <w:fldChar w:fldCharType="end"/>
        </w:r>
      </w:ins>
    </w:p>
    <w:p w14:paraId="3434D4CD" w14:textId="524D233F" w:rsidR="00C82FA8" w:rsidRDefault="00C82FA8" w:rsidP="00462384">
      <w:pPr>
        <w:pStyle w:val="ListParagraph"/>
        <w:numPr>
          <w:ilvl w:val="0"/>
          <w:numId w:val="27"/>
        </w:numPr>
        <w:spacing w:line="360" w:lineRule="auto"/>
        <w:jc w:val="both"/>
        <w:rPr>
          <w:ins w:id="1290" w:author="Nithin Thomas" w:date="2021-10-01T13:56:00Z"/>
          <w:rFonts w:cstheme="minorHAnsi"/>
          <w:color w:val="000000" w:themeColor="text1"/>
          <w:sz w:val="24"/>
          <w:szCs w:val="24"/>
        </w:rPr>
      </w:pPr>
      <w:ins w:id="1291" w:author="Nithin Thomas" w:date="2021-10-01T13:56:00Z">
        <w:r>
          <w:rPr>
            <w:rFonts w:cstheme="minorHAnsi"/>
            <w:color w:val="000000" w:themeColor="text1"/>
            <w:sz w:val="24"/>
            <w:szCs w:val="24"/>
          </w:rPr>
          <w:fldChar w:fldCharType="begin"/>
        </w:r>
        <w:r>
          <w:rPr>
            <w:rFonts w:cstheme="minorHAnsi"/>
            <w:color w:val="000000" w:themeColor="text1"/>
            <w:sz w:val="24"/>
            <w:szCs w:val="24"/>
          </w:rPr>
          <w:instrText xml:space="preserve"> HYPERLINK "</w:instrText>
        </w:r>
        <w:r w:rsidRPr="00C82FA8">
          <w:rPr>
            <w:rFonts w:cstheme="minorHAnsi"/>
            <w:color w:val="000000" w:themeColor="text1"/>
            <w:sz w:val="24"/>
            <w:szCs w:val="24"/>
          </w:rPr>
          <w:instrText>https://www.geeksforgeeks.org/data-preprocessing-in-data-mining/</w:instrText>
        </w:r>
        <w:r>
          <w:rPr>
            <w:rFonts w:cstheme="minorHAnsi"/>
            <w:color w:val="000000" w:themeColor="text1"/>
            <w:sz w:val="24"/>
            <w:szCs w:val="24"/>
          </w:rPr>
          <w:instrText xml:space="preserve">" </w:instrText>
        </w:r>
        <w:r>
          <w:rPr>
            <w:rFonts w:cstheme="minorHAnsi"/>
            <w:color w:val="000000" w:themeColor="text1"/>
            <w:sz w:val="24"/>
            <w:szCs w:val="24"/>
          </w:rPr>
          <w:fldChar w:fldCharType="separate"/>
        </w:r>
        <w:r w:rsidRPr="00C95DDB">
          <w:rPr>
            <w:rStyle w:val="Hyperlink"/>
            <w:rFonts w:cstheme="minorHAnsi"/>
            <w:sz w:val="24"/>
            <w:szCs w:val="24"/>
          </w:rPr>
          <w:t>https://www.geeksforgeeks.org/data-preprocessing-in-data-mining/</w:t>
        </w:r>
        <w:r>
          <w:rPr>
            <w:rFonts w:cstheme="minorHAnsi"/>
            <w:color w:val="000000" w:themeColor="text1"/>
            <w:sz w:val="24"/>
            <w:szCs w:val="24"/>
          </w:rPr>
          <w:fldChar w:fldCharType="end"/>
        </w:r>
      </w:ins>
    </w:p>
    <w:p w14:paraId="69EC08A2" w14:textId="77777777" w:rsidR="00C82FA8" w:rsidRPr="00C82FA8" w:rsidRDefault="00C82FA8">
      <w:pPr>
        <w:pStyle w:val="ListParagraph"/>
        <w:spacing w:line="360" w:lineRule="auto"/>
        <w:ind w:left="900"/>
        <w:jc w:val="both"/>
        <w:rPr>
          <w:rFonts w:cstheme="minorHAnsi"/>
          <w:color w:val="000000" w:themeColor="text1"/>
          <w:sz w:val="24"/>
          <w:szCs w:val="24"/>
          <w:rPrChange w:id="1292" w:author="Nithin Thomas" w:date="2021-10-01T13:57:00Z">
            <w:rPr/>
          </w:rPrChange>
        </w:rPr>
        <w:pPrChange w:id="1293" w:author="Nithin Thomas" w:date="2021-10-01T13:57:00Z">
          <w:pPr>
            <w:pStyle w:val="ListParagraph"/>
            <w:numPr>
              <w:numId w:val="24"/>
            </w:numPr>
            <w:ind w:hanging="360"/>
          </w:pPr>
        </w:pPrChange>
      </w:pPr>
    </w:p>
    <w:sectPr w:rsidR="00C82FA8" w:rsidRPr="00C82FA8" w:rsidSect="00DA2109">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F09F" w14:textId="77777777" w:rsidR="00D51B67" w:rsidRDefault="00D51B67" w:rsidP="001E2CC1">
      <w:pPr>
        <w:spacing w:after="0" w:line="240" w:lineRule="auto"/>
      </w:pPr>
      <w:r>
        <w:separator/>
      </w:r>
    </w:p>
  </w:endnote>
  <w:endnote w:type="continuationSeparator" w:id="0">
    <w:p w14:paraId="6ADD5E60" w14:textId="77777777" w:rsidR="00D51B67" w:rsidRDefault="00D51B67" w:rsidP="001E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LiberationSerif-Bold">
    <w:altName w:val="Calibri"/>
    <w:panose1 w:val="00000000000000000000"/>
    <w:charset w:val="00"/>
    <w:family w:val="auto"/>
    <w:notTrueType/>
    <w:pitch w:val="default"/>
    <w:sig w:usb0="00000003" w:usb1="00000000" w:usb2="00000000" w:usb3="00000000" w:csb0="00000001" w:csb1="00000000"/>
  </w:font>
  <w:font w:name="Benton Sans 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FF4F" w14:textId="7F32CDF0" w:rsidR="00DA2109" w:rsidRDefault="00DA2109">
    <w:pPr>
      <w:pStyle w:val="Footer"/>
      <w:jc w:val="right"/>
    </w:pPr>
  </w:p>
  <w:p w14:paraId="0344A88C" w14:textId="77777777" w:rsidR="001E2CC1" w:rsidRDefault="001E2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0738"/>
      <w:docPartObj>
        <w:docPartGallery w:val="Page Numbers (Bottom of Page)"/>
        <w:docPartUnique/>
      </w:docPartObj>
    </w:sdtPr>
    <w:sdtEndPr>
      <w:rPr>
        <w:noProof/>
      </w:rPr>
    </w:sdtEndPr>
    <w:sdtContent>
      <w:p w14:paraId="60CC76D8" w14:textId="77777777" w:rsidR="00DA2109" w:rsidRDefault="00DA21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837BA" w14:textId="77777777" w:rsidR="00DA2109" w:rsidRDefault="00DA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56B8" w14:textId="77777777" w:rsidR="00D51B67" w:rsidRDefault="00D51B67" w:rsidP="001E2CC1">
      <w:pPr>
        <w:spacing w:after="0" w:line="240" w:lineRule="auto"/>
      </w:pPr>
      <w:r>
        <w:separator/>
      </w:r>
    </w:p>
  </w:footnote>
  <w:footnote w:type="continuationSeparator" w:id="0">
    <w:p w14:paraId="0784FD25" w14:textId="77777777" w:rsidR="00D51B67" w:rsidRDefault="00D51B67" w:rsidP="001E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3D1F" w14:textId="4A1FF0F0" w:rsidR="001E2CC1" w:rsidRDefault="001E2CC1">
    <w:pPr>
      <w:spacing w:line="264" w:lineRule="auto"/>
    </w:pPr>
    <w:r>
      <w:rPr>
        <w:noProof/>
        <w:color w:val="000000"/>
      </w:rPr>
      <mc:AlternateContent>
        <mc:Choice Requires="wps">
          <w:drawing>
            <wp:anchor distT="0" distB="0" distL="114300" distR="114300" simplePos="0" relativeHeight="251659264" behindDoc="0" locked="0" layoutInCell="1" allowOverlap="1" wp14:anchorId="52088A47" wp14:editId="2CADB2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1A3B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670859A" w14:textId="77777777" w:rsidR="001E2CC1" w:rsidRDefault="001E2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FCD"/>
    <w:multiLevelType w:val="hybridMultilevel"/>
    <w:tmpl w:val="66BCA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81658"/>
    <w:multiLevelType w:val="hybridMultilevel"/>
    <w:tmpl w:val="13A62752"/>
    <w:lvl w:ilvl="0" w:tplc="3A228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D513F"/>
    <w:multiLevelType w:val="hybridMultilevel"/>
    <w:tmpl w:val="394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06AAB"/>
    <w:multiLevelType w:val="hybridMultilevel"/>
    <w:tmpl w:val="FEEE7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F07A0"/>
    <w:multiLevelType w:val="hybridMultilevel"/>
    <w:tmpl w:val="ECEE2804"/>
    <w:lvl w:ilvl="0" w:tplc="5ADE48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17AD7"/>
    <w:multiLevelType w:val="hybridMultilevel"/>
    <w:tmpl w:val="A732D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16795"/>
    <w:multiLevelType w:val="hybridMultilevel"/>
    <w:tmpl w:val="2D72BB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753B7"/>
    <w:multiLevelType w:val="hybridMultilevel"/>
    <w:tmpl w:val="98AEC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F4292"/>
    <w:multiLevelType w:val="hybridMultilevel"/>
    <w:tmpl w:val="7D28C696"/>
    <w:lvl w:ilvl="0" w:tplc="010A4C8E">
      <w:start w:val="1"/>
      <w:numFmt w:val="decimal"/>
      <w:lvlText w:val="%1."/>
      <w:lvlJc w:val="left"/>
      <w:pPr>
        <w:ind w:left="360" w:hanging="360"/>
      </w:pPr>
      <w:rPr>
        <w:rFonts w:cs="Calibri Ligh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4F5B2A"/>
    <w:multiLevelType w:val="hybridMultilevel"/>
    <w:tmpl w:val="A7F29CB0"/>
    <w:lvl w:ilvl="0" w:tplc="BD666464">
      <w:start w:val="1"/>
      <w:numFmt w:val="decimal"/>
      <w:lvlText w:val="%1."/>
      <w:lvlJc w:val="left"/>
      <w:pPr>
        <w:ind w:left="720" w:hanging="360"/>
      </w:pPr>
      <w:rPr>
        <w:rFonts w:cstheme="minorBidi" w:hint="default"/>
        <w:b/>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D3665"/>
    <w:multiLevelType w:val="hybridMultilevel"/>
    <w:tmpl w:val="002C15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542D1"/>
    <w:multiLevelType w:val="hybridMultilevel"/>
    <w:tmpl w:val="F53EF150"/>
    <w:lvl w:ilvl="0" w:tplc="694C1D14">
      <w:start w:val="1"/>
      <w:numFmt w:val="decimal"/>
      <w:lvlText w:val="%1."/>
      <w:lvlJc w:val="left"/>
      <w:pPr>
        <w:ind w:left="1090" w:hanging="360"/>
      </w:pPr>
      <w:rPr>
        <w:rFonts w:cs="Calibri Light"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2" w15:restartNumberingAfterBreak="0">
    <w:nsid w:val="1B1078DD"/>
    <w:multiLevelType w:val="hybridMultilevel"/>
    <w:tmpl w:val="F6583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A7103"/>
    <w:multiLevelType w:val="hybridMultilevel"/>
    <w:tmpl w:val="75C4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471DD"/>
    <w:multiLevelType w:val="hybridMultilevel"/>
    <w:tmpl w:val="F5D6C7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BD5497"/>
    <w:multiLevelType w:val="hybridMultilevel"/>
    <w:tmpl w:val="D4682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12A0B"/>
    <w:multiLevelType w:val="hybridMultilevel"/>
    <w:tmpl w:val="EDD22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65943"/>
    <w:multiLevelType w:val="hybridMultilevel"/>
    <w:tmpl w:val="34749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D27DE"/>
    <w:multiLevelType w:val="hybridMultilevel"/>
    <w:tmpl w:val="A80E8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F0372A"/>
    <w:multiLevelType w:val="hybridMultilevel"/>
    <w:tmpl w:val="14C429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5374CAA"/>
    <w:multiLevelType w:val="hybridMultilevel"/>
    <w:tmpl w:val="D0804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34F29"/>
    <w:multiLevelType w:val="hybridMultilevel"/>
    <w:tmpl w:val="38543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C7660"/>
    <w:multiLevelType w:val="hybridMultilevel"/>
    <w:tmpl w:val="41C8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46803"/>
    <w:multiLevelType w:val="hybridMultilevel"/>
    <w:tmpl w:val="FF04E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62EF1"/>
    <w:multiLevelType w:val="hybridMultilevel"/>
    <w:tmpl w:val="15A232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5C4556"/>
    <w:multiLevelType w:val="hybridMultilevel"/>
    <w:tmpl w:val="66623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824F5"/>
    <w:multiLevelType w:val="hybridMultilevel"/>
    <w:tmpl w:val="1FA419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B62411"/>
    <w:multiLevelType w:val="hybridMultilevel"/>
    <w:tmpl w:val="BA167D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687D5F"/>
    <w:multiLevelType w:val="hybridMultilevel"/>
    <w:tmpl w:val="82903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3211E"/>
    <w:multiLevelType w:val="hybridMultilevel"/>
    <w:tmpl w:val="B694E9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F7BCB"/>
    <w:multiLevelType w:val="hybridMultilevel"/>
    <w:tmpl w:val="8A5EAA4C"/>
    <w:lvl w:ilvl="0" w:tplc="B048604A">
      <w:start w:val="1"/>
      <w:numFmt w:val="bullet"/>
      <w:lvlText w:val=""/>
      <w:lvlJc w:val="left"/>
      <w:pPr>
        <w:ind w:left="810" w:hanging="360"/>
      </w:pPr>
      <w:rPr>
        <w:rFonts w:ascii="Symbol" w:hAnsi="Symbol" w:hint="default"/>
        <w:color w:val="000000" w:themeColor="text1"/>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70D4FBF"/>
    <w:multiLevelType w:val="hybridMultilevel"/>
    <w:tmpl w:val="DAC68C88"/>
    <w:lvl w:ilvl="0" w:tplc="BE762862">
      <w:start w:val="1"/>
      <w:numFmt w:val="bullet"/>
      <w:lvlText w:val="o"/>
      <w:lvlJc w:val="left"/>
      <w:pPr>
        <w:ind w:left="1350" w:hanging="360"/>
      </w:pPr>
      <w:rPr>
        <w:rFonts w:ascii="Courier New" w:hAnsi="Courier New" w:cs="Courier New" w:hint="default"/>
        <w:color w:val="000000" w:themeColor="text1"/>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5B39661B"/>
    <w:multiLevelType w:val="hybridMultilevel"/>
    <w:tmpl w:val="68AC2D92"/>
    <w:lvl w:ilvl="0" w:tplc="04090003">
      <w:start w:val="1"/>
      <w:numFmt w:val="bullet"/>
      <w:lvlText w:val="o"/>
      <w:lvlJc w:val="left"/>
      <w:pPr>
        <w:ind w:left="1440" w:hanging="360"/>
      </w:pPr>
      <w:rPr>
        <w:rFonts w:ascii="Courier New" w:hAnsi="Courier New" w:cs="Courier New" w:hint="default"/>
        <w:color w:val="000000" w:themeColor="text1"/>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B40632"/>
    <w:multiLevelType w:val="hybridMultilevel"/>
    <w:tmpl w:val="9A88D8A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714A8F"/>
    <w:multiLevelType w:val="hybridMultilevel"/>
    <w:tmpl w:val="FA90F4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41965"/>
    <w:multiLevelType w:val="hybridMultilevel"/>
    <w:tmpl w:val="C23052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1792166"/>
    <w:multiLevelType w:val="hybridMultilevel"/>
    <w:tmpl w:val="F566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1583A"/>
    <w:multiLevelType w:val="hybridMultilevel"/>
    <w:tmpl w:val="CBBC6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D26BB6"/>
    <w:multiLevelType w:val="hybridMultilevel"/>
    <w:tmpl w:val="17AC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C56C0"/>
    <w:multiLevelType w:val="hybridMultilevel"/>
    <w:tmpl w:val="AE8CA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017E6"/>
    <w:multiLevelType w:val="hybridMultilevel"/>
    <w:tmpl w:val="2B8C16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9E5787"/>
    <w:multiLevelType w:val="hybridMultilevel"/>
    <w:tmpl w:val="342A9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D923C1"/>
    <w:multiLevelType w:val="hybridMultilevel"/>
    <w:tmpl w:val="94888D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084794"/>
    <w:multiLevelType w:val="hybridMultilevel"/>
    <w:tmpl w:val="62421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41A46"/>
    <w:multiLevelType w:val="hybridMultilevel"/>
    <w:tmpl w:val="3D902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1A217A"/>
    <w:multiLevelType w:val="hybridMultilevel"/>
    <w:tmpl w:val="B96E550C"/>
    <w:lvl w:ilvl="0" w:tplc="C72A3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5574AA"/>
    <w:multiLevelType w:val="hybridMultilevel"/>
    <w:tmpl w:val="D1C05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C4C4D"/>
    <w:multiLevelType w:val="hybridMultilevel"/>
    <w:tmpl w:val="F39AF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5F58F0"/>
    <w:multiLevelType w:val="hybridMultilevel"/>
    <w:tmpl w:val="C9EE5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2E3973"/>
    <w:multiLevelType w:val="hybridMultilevel"/>
    <w:tmpl w:val="B694F3DA"/>
    <w:lvl w:ilvl="0" w:tplc="D2B86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8"/>
  </w:num>
  <w:num w:numId="3">
    <w:abstractNumId w:val="7"/>
  </w:num>
  <w:num w:numId="4">
    <w:abstractNumId w:val="3"/>
  </w:num>
  <w:num w:numId="5">
    <w:abstractNumId w:val="48"/>
  </w:num>
  <w:num w:numId="6">
    <w:abstractNumId w:val="42"/>
  </w:num>
  <w:num w:numId="7">
    <w:abstractNumId w:val="37"/>
  </w:num>
  <w:num w:numId="8">
    <w:abstractNumId w:val="40"/>
  </w:num>
  <w:num w:numId="9">
    <w:abstractNumId w:val="24"/>
  </w:num>
  <w:num w:numId="10">
    <w:abstractNumId w:val="32"/>
  </w:num>
  <w:num w:numId="11">
    <w:abstractNumId w:val="25"/>
  </w:num>
  <w:num w:numId="12">
    <w:abstractNumId w:val="17"/>
  </w:num>
  <w:num w:numId="13">
    <w:abstractNumId w:val="44"/>
  </w:num>
  <w:num w:numId="14">
    <w:abstractNumId w:val="0"/>
  </w:num>
  <w:num w:numId="15">
    <w:abstractNumId w:val="13"/>
  </w:num>
  <w:num w:numId="16">
    <w:abstractNumId w:val="6"/>
  </w:num>
  <w:num w:numId="17">
    <w:abstractNumId w:val="41"/>
  </w:num>
  <w:num w:numId="18">
    <w:abstractNumId w:val="14"/>
  </w:num>
  <w:num w:numId="19">
    <w:abstractNumId w:val="34"/>
  </w:num>
  <w:num w:numId="20">
    <w:abstractNumId w:val="16"/>
  </w:num>
  <w:num w:numId="21">
    <w:abstractNumId w:val="5"/>
  </w:num>
  <w:num w:numId="22">
    <w:abstractNumId w:val="21"/>
  </w:num>
  <w:num w:numId="23">
    <w:abstractNumId w:val="19"/>
  </w:num>
  <w:num w:numId="24">
    <w:abstractNumId w:val="46"/>
  </w:num>
  <w:num w:numId="25">
    <w:abstractNumId w:val="2"/>
  </w:num>
  <w:num w:numId="26">
    <w:abstractNumId w:val="35"/>
  </w:num>
  <w:num w:numId="27">
    <w:abstractNumId w:val="30"/>
  </w:num>
  <w:num w:numId="28">
    <w:abstractNumId w:val="12"/>
  </w:num>
  <w:num w:numId="29">
    <w:abstractNumId w:val="15"/>
  </w:num>
  <w:num w:numId="30">
    <w:abstractNumId w:val="31"/>
  </w:num>
  <w:num w:numId="31">
    <w:abstractNumId w:val="39"/>
  </w:num>
  <w:num w:numId="32">
    <w:abstractNumId w:val="27"/>
  </w:num>
  <w:num w:numId="33">
    <w:abstractNumId w:val="10"/>
  </w:num>
  <w:num w:numId="34">
    <w:abstractNumId w:val="33"/>
  </w:num>
  <w:num w:numId="35">
    <w:abstractNumId w:val="23"/>
  </w:num>
  <w:num w:numId="36">
    <w:abstractNumId w:val="28"/>
  </w:num>
  <w:num w:numId="37">
    <w:abstractNumId w:val="20"/>
  </w:num>
  <w:num w:numId="38">
    <w:abstractNumId w:val="36"/>
  </w:num>
  <w:num w:numId="39">
    <w:abstractNumId w:val="43"/>
  </w:num>
  <w:num w:numId="40">
    <w:abstractNumId w:val="4"/>
  </w:num>
  <w:num w:numId="41">
    <w:abstractNumId w:val="22"/>
  </w:num>
  <w:num w:numId="42">
    <w:abstractNumId w:val="49"/>
  </w:num>
  <w:num w:numId="43">
    <w:abstractNumId w:val="45"/>
  </w:num>
  <w:num w:numId="44">
    <w:abstractNumId w:val="9"/>
  </w:num>
  <w:num w:numId="45">
    <w:abstractNumId w:val="8"/>
  </w:num>
  <w:num w:numId="46">
    <w:abstractNumId w:val="11"/>
  </w:num>
  <w:num w:numId="47">
    <w:abstractNumId w:val="38"/>
  </w:num>
  <w:num w:numId="48">
    <w:abstractNumId w:val="29"/>
  </w:num>
  <w:num w:numId="49">
    <w:abstractNumId w:val="1"/>
  </w:num>
  <w:num w:numId="50">
    <w:abstractNumId w:val="4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thin Thomas">
    <w15:presenceInfo w15:providerId="None" w15:userId="Nithin Thom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48"/>
    <w:rsid w:val="00044074"/>
    <w:rsid w:val="000712F5"/>
    <w:rsid w:val="000767B8"/>
    <w:rsid w:val="00082794"/>
    <w:rsid w:val="00082FEE"/>
    <w:rsid w:val="000A4037"/>
    <w:rsid w:val="000E47AA"/>
    <w:rsid w:val="00106961"/>
    <w:rsid w:val="00115540"/>
    <w:rsid w:val="00126FF5"/>
    <w:rsid w:val="0015035B"/>
    <w:rsid w:val="0018249D"/>
    <w:rsid w:val="00186F6F"/>
    <w:rsid w:val="001E1A74"/>
    <w:rsid w:val="001E2CC1"/>
    <w:rsid w:val="002520CE"/>
    <w:rsid w:val="0026095F"/>
    <w:rsid w:val="00286589"/>
    <w:rsid w:val="00316DF4"/>
    <w:rsid w:val="003924F0"/>
    <w:rsid w:val="003A3E0E"/>
    <w:rsid w:val="003C371D"/>
    <w:rsid w:val="003D7A95"/>
    <w:rsid w:val="003E173E"/>
    <w:rsid w:val="00401996"/>
    <w:rsid w:val="00407D63"/>
    <w:rsid w:val="00425321"/>
    <w:rsid w:val="00427BD8"/>
    <w:rsid w:val="00443EAC"/>
    <w:rsid w:val="00450549"/>
    <w:rsid w:val="00462384"/>
    <w:rsid w:val="00471D12"/>
    <w:rsid w:val="00491321"/>
    <w:rsid w:val="004A6E9F"/>
    <w:rsid w:val="004D34FE"/>
    <w:rsid w:val="005071B3"/>
    <w:rsid w:val="00530762"/>
    <w:rsid w:val="0053168D"/>
    <w:rsid w:val="00531928"/>
    <w:rsid w:val="00550458"/>
    <w:rsid w:val="00550581"/>
    <w:rsid w:val="0055170E"/>
    <w:rsid w:val="00560045"/>
    <w:rsid w:val="005A15CA"/>
    <w:rsid w:val="00600A1D"/>
    <w:rsid w:val="006312F7"/>
    <w:rsid w:val="00632A17"/>
    <w:rsid w:val="0063449C"/>
    <w:rsid w:val="006358B3"/>
    <w:rsid w:val="00667206"/>
    <w:rsid w:val="006865AA"/>
    <w:rsid w:val="006A002A"/>
    <w:rsid w:val="006A6B55"/>
    <w:rsid w:val="006D6DF0"/>
    <w:rsid w:val="007149C0"/>
    <w:rsid w:val="00724772"/>
    <w:rsid w:val="00730183"/>
    <w:rsid w:val="007406BD"/>
    <w:rsid w:val="0074107F"/>
    <w:rsid w:val="0076574A"/>
    <w:rsid w:val="0077071C"/>
    <w:rsid w:val="00770E48"/>
    <w:rsid w:val="00773FF3"/>
    <w:rsid w:val="00785E17"/>
    <w:rsid w:val="007935CB"/>
    <w:rsid w:val="007B4C26"/>
    <w:rsid w:val="007E1D2D"/>
    <w:rsid w:val="008340D2"/>
    <w:rsid w:val="00872437"/>
    <w:rsid w:val="00874ED1"/>
    <w:rsid w:val="00896CFB"/>
    <w:rsid w:val="008D7784"/>
    <w:rsid w:val="008F240E"/>
    <w:rsid w:val="00902F73"/>
    <w:rsid w:val="00904CB9"/>
    <w:rsid w:val="009630B6"/>
    <w:rsid w:val="00970EC7"/>
    <w:rsid w:val="009D2801"/>
    <w:rsid w:val="009D6565"/>
    <w:rsid w:val="00A73D3D"/>
    <w:rsid w:val="00A84443"/>
    <w:rsid w:val="00A92103"/>
    <w:rsid w:val="00B40F0A"/>
    <w:rsid w:val="00B54EDE"/>
    <w:rsid w:val="00B81BC3"/>
    <w:rsid w:val="00BB6FD2"/>
    <w:rsid w:val="00BC14D8"/>
    <w:rsid w:val="00BF2184"/>
    <w:rsid w:val="00C1027D"/>
    <w:rsid w:val="00C143AF"/>
    <w:rsid w:val="00C573DF"/>
    <w:rsid w:val="00C60D8C"/>
    <w:rsid w:val="00C616F1"/>
    <w:rsid w:val="00C778A8"/>
    <w:rsid w:val="00C82FA8"/>
    <w:rsid w:val="00C83237"/>
    <w:rsid w:val="00C94FB7"/>
    <w:rsid w:val="00CB0972"/>
    <w:rsid w:val="00CB79B5"/>
    <w:rsid w:val="00CC6532"/>
    <w:rsid w:val="00CE003C"/>
    <w:rsid w:val="00CE5044"/>
    <w:rsid w:val="00CF0F01"/>
    <w:rsid w:val="00D0138C"/>
    <w:rsid w:val="00D05069"/>
    <w:rsid w:val="00D123D6"/>
    <w:rsid w:val="00D332A2"/>
    <w:rsid w:val="00D5011B"/>
    <w:rsid w:val="00D51B67"/>
    <w:rsid w:val="00D57A3C"/>
    <w:rsid w:val="00D73296"/>
    <w:rsid w:val="00D843CC"/>
    <w:rsid w:val="00DA2109"/>
    <w:rsid w:val="00DD2DF6"/>
    <w:rsid w:val="00DE7E1A"/>
    <w:rsid w:val="00E061BD"/>
    <w:rsid w:val="00E42861"/>
    <w:rsid w:val="00E44CAC"/>
    <w:rsid w:val="00E47945"/>
    <w:rsid w:val="00E537E8"/>
    <w:rsid w:val="00E741FB"/>
    <w:rsid w:val="00E75682"/>
    <w:rsid w:val="00E926B1"/>
    <w:rsid w:val="00EA77E2"/>
    <w:rsid w:val="00EC5D6A"/>
    <w:rsid w:val="00EF0934"/>
    <w:rsid w:val="00EF4988"/>
    <w:rsid w:val="00F36701"/>
    <w:rsid w:val="00F3717B"/>
    <w:rsid w:val="00F821B4"/>
    <w:rsid w:val="00F9338B"/>
    <w:rsid w:val="00FF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2238"/>
  <w15:chartTrackingRefBased/>
  <w15:docId w15:val="{B25264A5-5F6B-45A8-88A6-16226281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5CA"/>
    <w:pPr>
      <w:widowControl w:val="0"/>
      <w:autoSpaceDE w:val="0"/>
      <w:autoSpaceDN w:val="0"/>
      <w:spacing w:before="36" w:after="0" w:line="240" w:lineRule="auto"/>
      <w:ind w:left="730"/>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unhideWhenUsed/>
    <w:qFormat/>
    <w:rsid w:val="00F37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48"/>
    <w:rPr>
      <w:b/>
      <w:bCs/>
    </w:r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15CA"/>
    <w:rPr>
      <w:rFonts w:ascii="Calibri Light" w:eastAsia="Calibri Light" w:hAnsi="Calibri Light" w:cs="Calibri Light"/>
      <w:sz w:val="32"/>
      <w:szCs w:val="32"/>
    </w:rPr>
  </w:style>
  <w:style w:type="paragraph" w:styleId="TOC1">
    <w:name w:val="toc 1"/>
    <w:basedOn w:val="Normal"/>
    <w:uiPriority w:val="39"/>
    <w:qFormat/>
    <w:rsid w:val="005A15CA"/>
    <w:pPr>
      <w:widowControl w:val="0"/>
      <w:autoSpaceDE w:val="0"/>
      <w:autoSpaceDN w:val="0"/>
      <w:spacing w:before="141" w:after="0" w:line="240" w:lineRule="auto"/>
      <w:ind w:left="859" w:hanging="400"/>
    </w:pPr>
    <w:rPr>
      <w:rFonts w:ascii="Calibri" w:eastAsia="Calibri" w:hAnsi="Calibri" w:cs="Calibri"/>
      <w:b/>
      <w:bCs/>
    </w:rPr>
  </w:style>
  <w:style w:type="paragraph" w:styleId="TOC2">
    <w:name w:val="toc 2"/>
    <w:basedOn w:val="Normal"/>
    <w:uiPriority w:val="39"/>
    <w:qFormat/>
    <w:rsid w:val="005A15CA"/>
    <w:pPr>
      <w:widowControl w:val="0"/>
      <w:autoSpaceDE w:val="0"/>
      <w:autoSpaceDN w:val="0"/>
      <w:spacing w:before="60" w:after="0" w:line="240" w:lineRule="auto"/>
      <w:ind w:left="460"/>
    </w:pPr>
    <w:rPr>
      <w:rFonts w:ascii="Calibri" w:eastAsia="Calibri" w:hAnsi="Calibri" w:cs="Calibri"/>
      <w:b/>
      <w:bCs/>
    </w:rPr>
  </w:style>
  <w:style w:type="paragraph" w:styleId="TOC3">
    <w:name w:val="toc 3"/>
    <w:basedOn w:val="Normal"/>
    <w:uiPriority w:val="39"/>
    <w:qFormat/>
    <w:rsid w:val="005A15CA"/>
    <w:pPr>
      <w:widowControl w:val="0"/>
      <w:autoSpaceDE w:val="0"/>
      <w:autoSpaceDN w:val="0"/>
      <w:spacing w:before="137" w:after="0" w:line="240" w:lineRule="auto"/>
      <w:ind w:left="1339" w:hanging="481"/>
    </w:pPr>
    <w:rPr>
      <w:rFonts w:ascii="Calibri" w:eastAsia="Calibri" w:hAnsi="Calibri" w:cs="Calibri"/>
      <w:b/>
      <w:bCs/>
      <w:sz w:val="20"/>
      <w:szCs w:val="20"/>
    </w:rPr>
  </w:style>
  <w:style w:type="character" w:customStyle="1" w:styleId="Heading3Char">
    <w:name w:val="Heading 3 Char"/>
    <w:basedOn w:val="DefaultParagraphFont"/>
    <w:link w:val="Heading3"/>
    <w:uiPriority w:val="9"/>
    <w:rsid w:val="000440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904CB9"/>
    <w:pPr>
      <w:ind w:left="720"/>
      <w:contextualSpacing/>
    </w:pPr>
  </w:style>
  <w:style w:type="paragraph" w:styleId="BodyText">
    <w:name w:val="Body Text"/>
    <w:basedOn w:val="Normal"/>
    <w:link w:val="BodyTextChar"/>
    <w:uiPriority w:val="1"/>
    <w:qFormat/>
    <w:rsid w:val="00E7568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E75682"/>
    <w:rPr>
      <w:rFonts w:ascii="Calibri" w:eastAsia="Calibri" w:hAnsi="Calibri" w:cs="Calibri"/>
      <w:sz w:val="24"/>
      <w:szCs w:val="24"/>
    </w:rPr>
  </w:style>
  <w:style w:type="paragraph" w:styleId="Header">
    <w:name w:val="header"/>
    <w:basedOn w:val="Normal"/>
    <w:link w:val="HeaderChar"/>
    <w:uiPriority w:val="99"/>
    <w:unhideWhenUsed/>
    <w:rsid w:val="001E2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C1"/>
  </w:style>
  <w:style w:type="paragraph" w:styleId="Footer">
    <w:name w:val="footer"/>
    <w:basedOn w:val="Normal"/>
    <w:link w:val="FooterChar"/>
    <w:uiPriority w:val="99"/>
    <w:unhideWhenUsed/>
    <w:rsid w:val="001E2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C1"/>
  </w:style>
  <w:style w:type="paragraph" w:styleId="TOCHeading">
    <w:name w:val="TOC Heading"/>
    <w:basedOn w:val="Heading1"/>
    <w:next w:val="Normal"/>
    <w:uiPriority w:val="39"/>
    <w:unhideWhenUsed/>
    <w:qFormat/>
    <w:rsid w:val="0055170E"/>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5170E"/>
    <w:rPr>
      <w:color w:val="0563C1" w:themeColor="hyperlink"/>
      <w:u w:val="single"/>
    </w:rPr>
  </w:style>
  <w:style w:type="character" w:customStyle="1" w:styleId="Heading2Char">
    <w:name w:val="Heading 2 Char"/>
    <w:basedOn w:val="DefaultParagraphFont"/>
    <w:link w:val="Heading2"/>
    <w:uiPriority w:val="9"/>
    <w:rsid w:val="00F3717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82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168">
      <w:bodyDiv w:val="1"/>
      <w:marLeft w:val="0"/>
      <w:marRight w:val="0"/>
      <w:marTop w:val="0"/>
      <w:marBottom w:val="0"/>
      <w:divBdr>
        <w:top w:val="none" w:sz="0" w:space="0" w:color="auto"/>
        <w:left w:val="none" w:sz="0" w:space="0" w:color="auto"/>
        <w:bottom w:val="none" w:sz="0" w:space="0" w:color="auto"/>
        <w:right w:val="none" w:sz="0" w:space="0" w:color="auto"/>
      </w:divBdr>
    </w:div>
    <w:div w:id="632445255">
      <w:bodyDiv w:val="1"/>
      <w:marLeft w:val="0"/>
      <w:marRight w:val="0"/>
      <w:marTop w:val="0"/>
      <w:marBottom w:val="0"/>
      <w:divBdr>
        <w:top w:val="none" w:sz="0" w:space="0" w:color="auto"/>
        <w:left w:val="none" w:sz="0" w:space="0" w:color="auto"/>
        <w:bottom w:val="none" w:sz="0" w:space="0" w:color="auto"/>
        <w:right w:val="none" w:sz="0" w:space="0" w:color="auto"/>
      </w:divBdr>
    </w:div>
    <w:div w:id="773595203">
      <w:bodyDiv w:val="1"/>
      <w:marLeft w:val="0"/>
      <w:marRight w:val="0"/>
      <w:marTop w:val="0"/>
      <w:marBottom w:val="0"/>
      <w:divBdr>
        <w:top w:val="none" w:sz="0" w:space="0" w:color="auto"/>
        <w:left w:val="none" w:sz="0" w:space="0" w:color="auto"/>
        <w:bottom w:val="none" w:sz="0" w:space="0" w:color="auto"/>
        <w:right w:val="none" w:sz="0" w:space="0" w:color="auto"/>
      </w:divBdr>
    </w:div>
    <w:div w:id="942415580">
      <w:bodyDiv w:val="1"/>
      <w:marLeft w:val="0"/>
      <w:marRight w:val="0"/>
      <w:marTop w:val="0"/>
      <w:marBottom w:val="0"/>
      <w:divBdr>
        <w:top w:val="none" w:sz="0" w:space="0" w:color="auto"/>
        <w:left w:val="none" w:sz="0" w:space="0" w:color="auto"/>
        <w:bottom w:val="none" w:sz="0" w:space="0" w:color="auto"/>
        <w:right w:val="none" w:sz="0" w:space="0" w:color="auto"/>
      </w:divBdr>
    </w:div>
    <w:div w:id="956988656">
      <w:bodyDiv w:val="1"/>
      <w:marLeft w:val="0"/>
      <w:marRight w:val="0"/>
      <w:marTop w:val="0"/>
      <w:marBottom w:val="0"/>
      <w:divBdr>
        <w:top w:val="none" w:sz="0" w:space="0" w:color="auto"/>
        <w:left w:val="none" w:sz="0" w:space="0" w:color="auto"/>
        <w:bottom w:val="none" w:sz="0" w:space="0" w:color="auto"/>
        <w:right w:val="none" w:sz="0" w:space="0" w:color="auto"/>
      </w:divBdr>
    </w:div>
    <w:div w:id="1049963432">
      <w:bodyDiv w:val="1"/>
      <w:marLeft w:val="0"/>
      <w:marRight w:val="0"/>
      <w:marTop w:val="0"/>
      <w:marBottom w:val="0"/>
      <w:divBdr>
        <w:top w:val="none" w:sz="0" w:space="0" w:color="auto"/>
        <w:left w:val="none" w:sz="0" w:space="0" w:color="auto"/>
        <w:bottom w:val="none" w:sz="0" w:space="0" w:color="auto"/>
        <w:right w:val="none" w:sz="0" w:space="0" w:color="auto"/>
      </w:divBdr>
    </w:div>
    <w:div w:id="1208764358">
      <w:bodyDiv w:val="1"/>
      <w:marLeft w:val="0"/>
      <w:marRight w:val="0"/>
      <w:marTop w:val="0"/>
      <w:marBottom w:val="0"/>
      <w:divBdr>
        <w:top w:val="none" w:sz="0" w:space="0" w:color="auto"/>
        <w:left w:val="none" w:sz="0" w:space="0" w:color="auto"/>
        <w:bottom w:val="none" w:sz="0" w:space="0" w:color="auto"/>
        <w:right w:val="none" w:sz="0" w:space="0" w:color="auto"/>
      </w:divBdr>
    </w:div>
    <w:div w:id="1653604773">
      <w:bodyDiv w:val="1"/>
      <w:marLeft w:val="0"/>
      <w:marRight w:val="0"/>
      <w:marTop w:val="0"/>
      <w:marBottom w:val="0"/>
      <w:divBdr>
        <w:top w:val="none" w:sz="0" w:space="0" w:color="auto"/>
        <w:left w:val="none" w:sz="0" w:space="0" w:color="auto"/>
        <w:bottom w:val="none" w:sz="0" w:space="0" w:color="auto"/>
        <w:right w:val="none" w:sz="0" w:space="0" w:color="auto"/>
      </w:divBdr>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
    <w:div w:id="1957298438">
      <w:bodyDiv w:val="1"/>
      <w:marLeft w:val="0"/>
      <w:marRight w:val="0"/>
      <w:marTop w:val="0"/>
      <w:marBottom w:val="0"/>
      <w:divBdr>
        <w:top w:val="none" w:sz="0" w:space="0" w:color="auto"/>
        <w:left w:val="none" w:sz="0" w:space="0" w:color="auto"/>
        <w:bottom w:val="none" w:sz="0" w:space="0" w:color="auto"/>
        <w:right w:val="none" w:sz="0" w:space="0" w:color="auto"/>
      </w:divBdr>
    </w:div>
    <w:div w:id="1980183883">
      <w:bodyDiv w:val="1"/>
      <w:marLeft w:val="0"/>
      <w:marRight w:val="0"/>
      <w:marTop w:val="0"/>
      <w:marBottom w:val="0"/>
      <w:divBdr>
        <w:top w:val="none" w:sz="0" w:space="0" w:color="auto"/>
        <w:left w:val="none" w:sz="0" w:space="0" w:color="auto"/>
        <w:bottom w:val="none" w:sz="0" w:space="0" w:color="auto"/>
        <w:right w:val="none" w:sz="0" w:space="0" w:color="auto"/>
      </w:divBdr>
    </w:div>
    <w:div w:id="19917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6CC3-6758-41A1-BA69-130487FB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Thomas</dc:creator>
  <cp:keywords/>
  <dc:description/>
  <cp:lastModifiedBy>Nithin Thomas</cp:lastModifiedBy>
  <cp:revision>2</cp:revision>
  <dcterms:created xsi:type="dcterms:W3CDTF">2021-10-09T05:02:00Z</dcterms:created>
  <dcterms:modified xsi:type="dcterms:W3CDTF">2021-10-09T05:02:00Z</dcterms:modified>
</cp:coreProperties>
</file>